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927569906"/>
        <w:docPartObj>
          <w:docPartGallery w:val="Cover Pages"/>
          <w:docPartUnique/>
        </w:docPartObj>
      </w:sdtPr>
      <w:sdtEndPr>
        <w:rPr>
          <w:b/>
          <w:bCs/>
        </w:rPr>
      </w:sdtEndPr>
      <w:sdtContent>
        <w:p w:rsidR="008E328B" w:rsidRDefault="008E328B"/>
        <w:p w:rsidR="008E328B" w:rsidRDefault="008E328B"/>
        <w:tbl>
          <w:tblPr>
            <w:tblpPr w:leftFromText="187" w:rightFromText="187" w:horzAnchor="margin" w:tblpXSpec="center" w:tblpYSpec="bottom"/>
            <w:tblW w:w="4000" w:type="pct"/>
            <w:tblLook w:val="04A0" w:firstRow="1" w:lastRow="0" w:firstColumn="1" w:lastColumn="0" w:noHBand="0" w:noVBand="1"/>
          </w:tblPr>
          <w:tblGrid>
            <w:gridCol w:w="7442"/>
          </w:tblGrid>
          <w:tr w:rsidR="008E328B">
            <w:tc>
              <w:tcPr>
                <w:tcW w:w="7672" w:type="dxa"/>
                <w:tcMar>
                  <w:top w:w="216" w:type="dxa"/>
                  <w:left w:w="115" w:type="dxa"/>
                  <w:bottom w:w="216" w:type="dxa"/>
                  <w:right w:w="115" w:type="dxa"/>
                </w:tcMar>
              </w:tcPr>
              <w:p w:rsidR="001F2A8C" w:rsidRDefault="001F2A8C" w:rsidP="001F2A8C">
                <w:pPr>
                  <w:pStyle w:val="KeinLeerraum"/>
                  <w:rPr>
                    <w:color w:val="4F81BD" w:themeColor="accent1"/>
                  </w:rPr>
                </w:pPr>
              </w:p>
              <w:p w:rsidR="008E328B" w:rsidRDefault="001F2A8C">
                <w:pPr>
                  <w:pStyle w:val="KeinLeerraum"/>
                  <w:rPr>
                    <w:color w:val="4F81BD" w:themeColor="accent1"/>
                  </w:rPr>
                </w:pPr>
                <w:r>
                  <w:rPr>
                    <w:color w:val="4F81BD" w:themeColor="accent1"/>
                  </w:rPr>
                  <w:t>Elmer Lukas, Heidt Christina, Steiner Diego, Treichler Delia, Waltenspül Remo</w:t>
                </w:r>
              </w:p>
              <w:p w:rsidR="008E328B" w:rsidRDefault="00AF4AE0">
                <w:pPr>
                  <w:pStyle w:val="KeinLeerraum"/>
                  <w:rPr>
                    <w:color w:val="4F81BD" w:themeColor="accent1"/>
                  </w:rPr>
                </w:pPr>
                <w:r>
                  <w:rPr>
                    <w:color w:val="4F81BD" w:themeColor="accent1"/>
                  </w:rPr>
                  <w:fldChar w:fldCharType="begin"/>
                </w:r>
                <w:r w:rsidR="00E13BEF">
                  <w:rPr>
                    <w:color w:val="4F81BD" w:themeColor="accent1"/>
                  </w:rPr>
                  <w:instrText xml:space="preserve"> DATE  \@ "d. MMMM yyyy"  \* MERGEFORMAT </w:instrText>
                </w:r>
                <w:r>
                  <w:rPr>
                    <w:color w:val="4F81BD" w:themeColor="accent1"/>
                  </w:rPr>
                  <w:fldChar w:fldCharType="separate"/>
                </w:r>
                <w:r w:rsidR="00447966">
                  <w:rPr>
                    <w:noProof/>
                    <w:color w:val="4F81BD" w:themeColor="accent1"/>
                  </w:rPr>
                  <w:t>13. April 2011</w:t>
                </w:r>
                <w:r>
                  <w:rPr>
                    <w:color w:val="4F81BD" w:themeColor="accent1"/>
                  </w:rPr>
                  <w:fldChar w:fldCharType="end"/>
                </w:r>
              </w:p>
              <w:p w:rsidR="008E328B" w:rsidRDefault="008E328B">
                <w:pPr>
                  <w:pStyle w:val="KeinLeerraum"/>
                  <w:rPr>
                    <w:color w:val="4F81BD" w:themeColor="accent1"/>
                  </w:rPr>
                </w:pPr>
              </w:p>
            </w:tc>
          </w:tr>
        </w:tbl>
        <w:p w:rsidR="008E328B" w:rsidRDefault="008E328B"/>
        <w:tbl>
          <w:tblPr>
            <w:tblpPr w:leftFromText="187" w:rightFromText="187" w:vertAnchor="page" w:horzAnchor="margin" w:tblpXSpec="center" w:tblpY="9001"/>
            <w:tblW w:w="4000" w:type="pct"/>
            <w:tblBorders>
              <w:left w:val="single" w:sz="18" w:space="0" w:color="4F81BD" w:themeColor="accent1"/>
            </w:tblBorders>
            <w:tblLook w:val="04A0" w:firstRow="1" w:lastRow="0" w:firstColumn="1" w:lastColumn="0" w:noHBand="0" w:noVBand="1"/>
          </w:tblPr>
          <w:tblGrid>
            <w:gridCol w:w="7442"/>
          </w:tblGrid>
          <w:tr w:rsidR="00C9533A" w:rsidTr="00C9533A">
            <w:tc>
              <w:tcPr>
                <w:tcW w:w="7442" w:type="dxa"/>
                <w:tcMar>
                  <w:top w:w="216" w:type="dxa"/>
                  <w:left w:w="115" w:type="dxa"/>
                  <w:bottom w:w="216" w:type="dxa"/>
                  <w:right w:w="115" w:type="dxa"/>
                </w:tcMar>
              </w:tcPr>
              <w:p w:rsidR="00C9533A" w:rsidRDefault="008F5456" w:rsidP="00C9533A">
                <w:pPr>
                  <w:pStyle w:val="KeinLeerraum"/>
                  <w:rPr>
                    <w:rFonts w:asciiTheme="majorHAnsi" w:eastAsiaTheme="majorEastAsia" w:hAnsiTheme="majorHAnsi" w:cstheme="majorBidi"/>
                  </w:rPr>
                </w:pPr>
                <w:sdt>
                  <w:sdtPr>
                    <w:rPr>
                      <w:rFonts w:asciiTheme="majorHAnsi" w:eastAsiaTheme="majorEastAsia" w:hAnsiTheme="majorHAnsi" w:cstheme="majorBidi"/>
                      <w:sz w:val="44"/>
                      <w:szCs w:val="44"/>
                    </w:rPr>
                    <w:alias w:val="Firma"/>
                    <w:id w:val="13406915"/>
                    <w:dataBinding w:prefixMappings="xmlns:ns0='http://schemas.openxmlformats.org/officeDocument/2006/extended-properties'" w:xpath="/ns0:Properties[1]/ns0:Company[1]" w:storeItemID="{6668398D-A668-4E3E-A5EB-62B293D839F1}"/>
                    <w:text/>
                  </w:sdtPr>
                  <w:sdtEndPr/>
                  <w:sdtContent>
                    <w:r w:rsidR="00C9533A" w:rsidRPr="00EE2AB1">
                      <w:rPr>
                        <w:rFonts w:asciiTheme="majorHAnsi" w:eastAsiaTheme="majorEastAsia" w:hAnsiTheme="majorHAnsi" w:cstheme="majorBidi"/>
                        <w:sz w:val="44"/>
                        <w:szCs w:val="44"/>
                      </w:rPr>
                      <w:t>SE2 Projekt MRT</w:t>
                    </w:r>
                  </w:sdtContent>
                </w:sdt>
              </w:p>
            </w:tc>
          </w:tr>
          <w:tr w:rsidR="00C9533A" w:rsidTr="00C9533A">
            <w:tc>
              <w:tcPr>
                <w:tcW w:w="7442" w:type="dxa"/>
              </w:tcPr>
              <w:sdt>
                <w:sdtPr>
                  <w:rPr>
                    <w:rFonts w:asciiTheme="majorHAnsi" w:eastAsiaTheme="majorEastAsia" w:hAnsiTheme="majorHAnsi" w:cstheme="majorBidi"/>
                    <w:color w:val="4F81BD" w:themeColor="accent1"/>
                    <w:sz w:val="80"/>
                    <w:szCs w:val="80"/>
                  </w:rPr>
                  <w:alias w:val="Titel"/>
                  <w:id w:val="13406919"/>
                  <w:dataBinding w:prefixMappings="xmlns:ns0='http://schemas.openxmlformats.org/package/2006/metadata/core-properties' xmlns:ns1='http://purl.org/dc/elements/1.1/'" w:xpath="/ns0:coreProperties[1]/ns1:title[1]" w:storeItemID="{6C3C8BC8-F283-45AE-878A-BAB7291924A1}"/>
                  <w:text/>
                </w:sdtPr>
                <w:sdtEndPr/>
                <w:sdtContent>
                  <w:p w:rsidR="00C9533A" w:rsidRDefault="00DD5A17" w:rsidP="00DD5A17">
                    <w:pPr>
                      <w:pStyle w:val="KeinLeerraum"/>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Software Architektur</w:t>
                    </w:r>
                  </w:p>
                </w:sdtContent>
              </w:sdt>
            </w:tc>
          </w:tr>
          <w:tr w:rsidR="00C9533A" w:rsidTr="00C9533A">
            <w:sdt>
              <w:sdtPr>
                <w:rPr>
                  <w:rFonts w:asciiTheme="majorHAnsi" w:eastAsiaTheme="majorEastAsia" w:hAnsiTheme="majorHAnsi" w:cstheme="majorBidi"/>
                </w:rPr>
                <w:alias w:val="Untertitel"/>
                <w:id w:val="13406923"/>
                <w:showingPlcHdr/>
                <w:dataBinding w:prefixMappings="xmlns:ns0='http://schemas.openxmlformats.org/package/2006/metadata/core-properties' xmlns:ns1='http://purl.org/dc/elements/1.1/'" w:xpath="/ns0:coreProperties[1]/ns1:subject[1]" w:storeItemID="{6C3C8BC8-F283-45AE-878A-BAB7291924A1}"/>
                <w:text/>
              </w:sdtPr>
              <w:sdtEndPr/>
              <w:sdtContent>
                <w:tc>
                  <w:tcPr>
                    <w:tcW w:w="7442" w:type="dxa"/>
                    <w:tcMar>
                      <w:top w:w="216" w:type="dxa"/>
                      <w:left w:w="115" w:type="dxa"/>
                      <w:bottom w:w="216" w:type="dxa"/>
                      <w:right w:w="115" w:type="dxa"/>
                    </w:tcMar>
                  </w:tcPr>
                  <w:p w:rsidR="00C9533A" w:rsidRDefault="00DD5A17" w:rsidP="00DD5A17">
                    <w:pPr>
                      <w:pStyle w:val="KeinLeerraum"/>
                      <w:rPr>
                        <w:rFonts w:asciiTheme="majorHAnsi" w:eastAsiaTheme="majorEastAsia" w:hAnsiTheme="majorHAnsi" w:cstheme="majorBidi"/>
                      </w:rPr>
                    </w:pPr>
                    <w:r>
                      <w:rPr>
                        <w:rFonts w:asciiTheme="majorHAnsi" w:eastAsiaTheme="majorEastAsia" w:hAnsiTheme="majorHAnsi" w:cstheme="majorBidi"/>
                      </w:rPr>
                      <w:t xml:space="preserve">     </w:t>
                    </w:r>
                  </w:p>
                </w:tc>
              </w:sdtContent>
            </w:sdt>
          </w:tr>
        </w:tbl>
        <w:p w:rsidR="008E328B" w:rsidRDefault="00BB1425">
          <w:r>
            <w:rPr>
              <w:b/>
              <w:bCs/>
              <w:noProof/>
              <w:lang w:eastAsia="de-CH"/>
            </w:rPr>
            <w:drawing>
              <wp:anchor distT="0" distB="0" distL="114300" distR="114300" simplePos="0" relativeHeight="251657216" behindDoc="1" locked="0" layoutInCell="1" allowOverlap="1" wp14:anchorId="457CAF8C" wp14:editId="5B676633">
                <wp:simplePos x="0" y="0"/>
                <wp:positionH relativeFrom="column">
                  <wp:posOffset>357505</wp:posOffset>
                </wp:positionH>
                <wp:positionV relativeFrom="paragraph">
                  <wp:posOffset>1188085</wp:posOffset>
                </wp:positionV>
                <wp:extent cx="4705350" cy="1844675"/>
                <wp:effectExtent l="0" t="0" r="0" b="3175"/>
                <wp:wrapThrough wrapText="bothSides">
                  <wp:wrapPolygon edited="0">
                    <wp:start x="0" y="0"/>
                    <wp:lineTo x="0" y="21414"/>
                    <wp:lineTo x="21513" y="21414"/>
                    <wp:lineTo x="21513" y="0"/>
                    <wp:lineTo x="0" y="0"/>
                  </wp:wrapPolygon>
                </wp:wrapThrough>
                <wp:docPr id="2" name="Grafik 2" descr="C:\Users\Christina\HSR\4. Semester\Software-Engineering 2 - Projekt\MRT\doc\medi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descr="C:\Users\Christina\HSR\4. Semester\Software-Engineering 2 - Projekt\MRT\doc\media\logo.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05350" cy="1844675"/>
                        </a:xfrm>
                        <a:prstGeom prst="rect">
                          <a:avLst/>
                        </a:prstGeom>
                        <a:noFill/>
                        <a:ln>
                          <a:noFill/>
                        </a:ln>
                      </pic:spPr>
                    </pic:pic>
                  </a:graphicData>
                </a:graphic>
              </wp:anchor>
            </w:drawing>
          </w:r>
          <w:r w:rsidR="008E328B">
            <w:rPr>
              <w:b/>
              <w:bCs/>
            </w:rPr>
            <w:br w:type="page"/>
          </w:r>
        </w:p>
      </w:sdtContent>
    </w:sdt>
    <w:p w:rsidR="00A53880" w:rsidRDefault="0075029B" w:rsidP="00E711E0">
      <w:pPr>
        <w:pStyle w:val="berschrift1"/>
      </w:pPr>
      <w:bookmarkStart w:id="0" w:name="_Toc290377888"/>
      <w:r>
        <w:lastRenderedPageBreak/>
        <w:t>Dokumentinformationen</w:t>
      </w:r>
      <w:bookmarkEnd w:id="0"/>
    </w:p>
    <w:p w:rsidR="00B038C9" w:rsidRDefault="00E711E0" w:rsidP="00B038C9">
      <w:pPr>
        <w:pStyle w:val="berschrift2"/>
      </w:pPr>
      <w:bookmarkStart w:id="1" w:name="_Toc290377889"/>
      <w:r>
        <w:t>Änderungsgeschichte</w:t>
      </w:r>
      <w:bookmarkEnd w:id="1"/>
    </w:p>
    <w:tbl>
      <w:tblPr>
        <w:tblStyle w:val="MittlereSchattierung1-Akzent1"/>
        <w:tblW w:w="0" w:type="auto"/>
        <w:tblInd w:w="108" w:type="dxa"/>
        <w:tblLook w:val="04A0" w:firstRow="1" w:lastRow="0" w:firstColumn="1" w:lastColumn="0" w:noHBand="0" w:noVBand="1"/>
      </w:tblPr>
      <w:tblGrid>
        <w:gridCol w:w="1138"/>
        <w:gridCol w:w="993"/>
        <w:gridCol w:w="4674"/>
        <w:gridCol w:w="2303"/>
      </w:tblGrid>
      <w:tr w:rsidR="00887085" w:rsidTr="008A4E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Default="00887085" w:rsidP="00C25EC1">
            <w:r>
              <w:t>Datum</w:t>
            </w:r>
          </w:p>
        </w:tc>
        <w:tc>
          <w:tcPr>
            <w:tcW w:w="99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Version</w:t>
            </w:r>
          </w:p>
        </w:tc>
        <w:tc>
          <w:tcPr>
            <w:tcW w:w="4674"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Änderung</w:t>
            </w:r>
          </w:p>
        </w:tc>
        <w:tc>
          <w:tcPr>
            <w:tcW w:w="2303" w:type="dxa"/>
          </w:tcPr>
          <w:p w:rsidR="00887085" w:rsidRDefault="00887085" w:rsidP="00C25EC1">
            <w:pPr>
              <w:cnfStyle w:val="100000000000" w:firstRow="1" w:lastRow="0" w:firstColumn="0" w:lastColumn="0" w:oddVBand="0" w:evenVBand="0" w:oddHBand="0" w:evenHBand="0" w:firstRowFirstColumn="0" w:firstRowLastColumn="0" w:lastRowFirstColumn="0" w:lastRowLastColumn="0"/>
            </w:pPr>
            <w:r>
              <w:t>Autor</w:t>
            </w:r>
          </w:p>
        </w:tc>
      </w:tr>
      <w:tr w:rsidR="00887085" w:rsidRPr="00F9181E" w:rsidTr="008A4E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887085" w:rsidRPr="00F9181E" w:rsidRDefault="000A41EE" w:rsidP="00C25EC1">
            <w:pPr>
              <w:rPr>
                <w:b w:val="0"/>
              </w:rPr>
            </w:pPr>
            <w:r>
              <w:rPr>
                <w:b w:val="0"/>
              </w:rPr>
              <w:t>28.03</w:t>
            </w:r>
            <w:r w:rsidR="00887085" w:rsidRPr="00F9181E">
              <w:rPr>
                <w:b w:val="0"/>
              </w:rPr>
              <w:t>.2011</w:t>
            </w:r>
          </w:p>
        </w:tc>
        <w:tc>
          <w:tcPr>
            <w:tcW w:w="993"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1.0</w:t>
            </w:r>
          </w:p>
        </w:tc>
        <w:tc>
          <w:tcPr>
            <w:tcW w:w="4674" w:type="dxa"/>
          </w:tcPr>
          <w:p w:rsidR="00887085" w:rsidRPr="00F9181E" w:rsidRDefault="00887085" w:rsidP="00C25EC1">
            <w:pPr>
              <w:cnfStyle w:val="000000100000" w:firstRow="0" w:lastRow="0" w:firstColumn="0" w:lastColumn="0" w:oddVBand="0" w:evenVBand="0" w:oddHBand="1" w:evenHBand="0" w:firstRowFirstColumn="0" w:firstRowLastColumn="0" w:lastRowFirstColumn="0" w:lastRowLastColumn="0"/>
            </w:pPr>
            <w:r w:rsidRPr="00F9181E">
              <w:t>Erste Version des Dokuments</w:t>
            </w:r>
          </w:p>
        </w:tc>
        <w:tc>
          <w:tcPr>
            <w:tcW w:w="2303" w:type="dxa"/>
          </w:tcPr>
          <w:p w:rsidR="00887085" w:rsidRPr="00F9181E" w:rsidRDefault="000A41EE" w:rsidP="00C25EC1">
            <w:pPr>
              <w:cnfStyle w:val="000000100000" w:firstRow="0" w:lastRow="0" w:firstColumn="0" w:lastColumn="0" w:oddVBand="0" w:evenVBand="0" w:oddHBand="1" w:evenHBand="0" w:firstRowFirstColumn="0" w:firstRowLastColumn="0" w:lastRowFirstColumn="0" w:lastRowLastColumn="0"/>
            </w:pPr>
            <w:r>
              <w:t>HC</w:t>
            </w:r>
          </w:p>
        </w:tc>
      </w:tr>
      <w:tr w:rsidR="00A107A1" w:rsidRPr="00F9181E" w:rsidTr="008A4E1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8" w:type="dxa"/>
          </w:tcPr>
          <w:p w:rsidR="00A107A1" w:rsidRPr="00A107A1" w:rsidRDefault="00A107A1" w:rsidP="00C25EC1">
            <w:pPr>
              <w:rPr>
                <w:b w:val="0"/>
              </w:rPr>
            </w:pPr>
            <w:r w:rsidRPr="00A107A1">
              <w:rPr>
                <w:b w:val="0"/>
              </w:rPr>
              <w:t>11.04.2011</w:t>
            </w:r>
          </w:p>
        </w:tc>
        <w:tc>
          <w:tcPr>
            <w:tcW w:w="993" w:type="dxa"/>
          </w:tcPr>
          <w:p w:rsidR="00A107A1" w:rsidRPr="00F9181E" w:rsidRDefault="00A107A1" w:rsidP="00C25EC1">
            <w:pPr>
              <w:cnfStyle w:val="000000010000" w:firstRow="0" w:lastRow="0" w:firstColumn="0" w:lastColumn="0" w:oddVBand="0" w:evenVBand="0" w:oddHBand="0" w:evenHBand="1" w:firstRowFirstColumn="0" w:firstRowLastColumn="0" w:lastRowFirstColumn="0" w:lastRowLastColumn="0"/>
            </w:pPr>
            <w:r>
              <w:t>1.1</w:t>
            </w:r>
          </w:p>
        </w:tc>
        <w:tc>
          <w:tcPr>
            <w:tcW w:w="4674" w:type="dxa"/>
          </w:tcPr>
          <w:p w:rsidR="00A107A1" w:rsidRPr="00F9181E" w:rsidRDefault="007E2152" w:rsidP="00C25EC1">
            <w:pPr>
              <w:cnfStyle w:val="000000010000" w:firstRow="0" w:lastRow="0" w:firstColumn="0" w:lastColumn="0" w:oddVBand="0" w:evenVBand="0" w:oddHBand="0" w:evenHBand="1" w:firstRowFirstColumn="0" w:firstRowLastColumn="0" w:lastRowFirstColumn="0" w:lastRowLastColumn="0"/>
            </w:pPr>
            <w:r>
              <w:t>Vervollständigung des Inhaltsverzeichnisses</w:t>
            </w:r>
          </w:p>
        </w:tc>
        <w:tc>
          <w:tcPr>
            <w:tcW w:w="2303" w:type="dxa"/>
          </w:tcPr>
          <w:p w:rsidR="00A107A1" w:rsidRDefault="00A107A1" w:rsidP="00C25EC1">
            <w:pPr>
              <w:cnfStyle w:val="000000010000" w:firstRow="0" w:lastRow="0" w:firstColumn="0" w:lastColumn="0" w:oddVBand="0" w:evenVBand="0" w:oddHBand="0" w:evenHBand="1" w:firstRowFirstColumn="0" w:firstRowLastColumn="0" w:lastRowFirstColumn="0" w:lastRowLastColumn="0"/>
            </w:pPr>
            <w:r>
              <w:t>TD</w:t>
            </w:r>
          </w:p>
        </w:tc>
      </w:tr>
    </w:tbl>
    <w:bookmarkStart w:id="2" w:name="_Toc290377890" w:displacedByCustomXml="next"/>
    <w:sdt>
      <w:sdtPr>
        <w:rPr>
          <w:spacing w:val="0"/>
          <w:sz w:val="20"/>
          <w:szCs w:val="20"/>
          <w:lang w:val="de-DE"/>
        </w:rPr>
        <w:id w:val="380598614"/>
        <w:docPartObj>
          <w:docPartGallery w:val="Table of Contents"/>
          <w:docPartUnique/>
        </w:docPartObj>
      </w:sdtPr>
      <w:sdtEndPr>
        <w:rPr>
          <w:b/>
          <w:bCs/>
        </w:rPr>
      </w:sdtEndPr>
      <w:sdtContent>
        <w:p w:rsidR="00A06B4F" w:rsidRDefault="00A06B4F" w:rsidP="00A06B4F">
          <w:pPr>
            <w:pStyle w:val="berschrift2"/>
          </w:pPr>
          <w:r>
            <w:rPr>
              <w:lang w:val="de-DE"/>
            </w:rPr>
            <w:t>Inhaltsverzeichnis</w:t>
          </w:r>
          <w:bookmarkEnd w:id="2"/>
        </w:p>
        <w:p w:rsidR="00910F8B" w:rsidRDefault="00AF4AE0">
          <w:pPr>
            <w:pStyle w:val="Verzeichnis1"/>
            <w:tabs>
              <w:tab w:val="left" w:pos="440"/>
              <w:tab w:val="right" w:leader="dot" w:pos="9062"/>
            </w:tabs>
            <w:rPr>
              <w:b w:val="0"/>
              <w:noProof/>
              <w:sz w:val="22"/>
              <w:szCs w:val="22"/>
              <w:lang w:eastAsia="de-CH"/>
            </w:rPr>
          </w:pPr>
          <w:r>
            <w:rPr>
              <w:b w:val="0"/>
            </w:rPr>
            <w:fldChar w:fldCharType="begin"/>
          </w:r>
          <w:r w:rsidR="00A06B4F">
            <w:instrText xml:space="preserve"> TOC \o "1-3" \h \z \u </w:instrText>
          </w:r>
          <w:r>
            <w:rPr>
              <w:b w:val="0"/>
            </w:rPr>
            <w:fldChar w:fldCharType="separate"/>
          </w:r>
          <w:hyperlink w:anchor="_Toc290377888" w:history="1">
            <w:r w:rsidR="00910F8B" w:rsidRPr="00AC1408">
              <w:rPr>
                <w:rStyle w:val="Hyperlink"/>
                <w:noProof/>
              </w:rPr>
              <w:t>1</w:t>
            </w:r>
            <w:r w:rsidR="00910F8B">
              <w:rPr>
                <w:b w:val="0"/>
                <w:noProof/>
                <w:sz w:val="22"/>
                <w:szCs w:val="22"/>
                <w:lang w:eastAsia="de-CH"/>
              </w:rPr>
              <w:tab/>
            </w:r>
            <w:r w:rsidR="00910F8B" w:rsidRPr="00AC1408">
              <w:rPr>
                <w:rStyle w:val="Hyperlink"/>
                <w:noProof/>
              </w:rPr>
              <w:t>Dokumentinformationen</w:t>
            </w:r>
            <w:r w:rsidR="00910F8B">
              <w:rPr>
                <w:noProof/>
                <w:webHidden/>
              </w:rPr>
              <w:tab/>
            </w:r>
            <w:r w:rsidR="00910F8B">
              <w:rPr>
                <w:noProof/>
                <w:webHidden/>
              </w:rPr>
              <w:fldChar w:fldCharType="begin"/>
            </w:r>
            <w:r w:rsidR="00910F8B">
              <w:rPr>
                <w:noProof/>
                <w:webHidden/>
              </w:rPr>
              <w:instrText xml:space="preserve"> PAGEREF _Toc290377888 \h </w:instrText>
            </w:r>
            <w:r w:rsidR="00910F8B">
              <w:rPr>
                <w:noProof/>
                <w:webHidden/>
              </w:rPr>
            </w:r>
            <w:r w:rsidR="00910F8B">
              <w:rPr>
                <w:noProof/>
                <w:webHidden/>
              </w:rPr>
              <w:fldChar w:fldCharType="separate"/>
            </w:r>
            <w:r w:rsidR="00910F8B">
              <w:rPr>
                <w:noProof/>
                <w:webHidden/>
              </w:rPr>
              <w:t>1</w:t>
            </w:r>
            <w:r w:rsidR="00910F8B">
              <w:rPr>
                <w:noProof/>
                <w:webHidden/>
              </w:rPr>
              <w:fldChar w:fldCharType="end"/>
            </w:r>
          </w:hyperlink>
        </w:p>
        <w:p w:rsidR="00910F8B" w:rsidRDefault="008F5456">
          <w:pPr>
            <w:pStyle w:val="Verzeichnis2"/>
            <w:tabs>
              <w:tab w:val="left" w:pos="880"/>
              <w:tab w:val="right" w:leader="dot" w:pos="9062"/>
            </w:tabs>
            <w:rPr>
              <w:noProof/>
              <w:sz w:val="22"/>
              <w:szCs w:val="22"/>
              <w:lang w:eastAsia="de-CH"/>
            </w:rPr>
          </w:pPr>
          <w:hyperlink w:anchor="_Toc290377889" w:history="1">
            <w:r w:rsidR="00910F8B" w:rsidRPr="00AC1408">
              <w:rPr>
                <w:rStyle w:val="Hyperlink"/>
                <w:noProof/>
              </w:rPr>
              <w:t>1.1</w:t>
            </w:r>
            <w:r w:rsidR="00910F8B">
              <w:rPr>
                <w:noProof/>
                <w:sz w:val="22"/>
                <w:szCs w:val="22"/>
                <w:lang w:eastAsia="de-CH"/>
              </w:rPr>
              <w:tab/>
            </w:r>
            <w:r w:rsidR="00910F8B" w:rsidRPr="00AC1408">
              <w:rPr>
                <w:rStyle w:val="Hyperlink"/>
                <w:noProof/>
              </w:rPr>
              <w:t>Änderungsgeschichte</w:t>
            </w:r>
            <w:r w:rsidR="00910F8B">
              <w:rPr>
                <w:noProof/>
                <w:webHidden/>
              </w:rPr>
              <w:tab/>
            </w:r>
            <w:r w:rsidR="00910F8B">
              <w:rPr>
                <w:noProof/>
                <w:webHidden/>
              </w:rPr>
              <w:fldChar w:fldCharType="begin"/>
            </w:r>
            <w:r w:rsidR="00910F8B">
              <w:rPr>
                <w:noProof/>
                <w:webHidden/>
              </w:rPr>
              <w:instrText xml:space="preserve"> PAGEREF _Toc290377889 \h </w:instrText>
            </w:r>
            <w:r w:rsidR="00910F8B">
              <w:rPr>
                <w:noProof/>
                <w:webHidden/>
              </w:rPr>
            </w:r>
            <w:r w:rsidR="00910F8B">
              <w:rPr>
                <w:noProof/>
                <w:webHidden/>
              </w:rPr>
              <w:fldChar w:fldCharType="separate"/>
            </w:r>
            <w:r w:rsidR="00910F8B">
              <w:rPr>
                <w:noProof/>
                <w:webHidden/>
              </w:rPr>
              <w:t>1</w:t>
            </w:r>
            <w:r w:rsidR="00910F8B">
              <w:rPr>
                <w:noProof/>
                <w:webHidden/>
              </w:rPr>
              <w:fldChar w:fldCharType="end"/>
            </w:r>
          </w:hyperlink>
        </w:p>
        <w:p w:rsidR="00910F8B" w:rsidRDefault="008F5456">
          <w:pPr>
            <w:pStyle w:val="Verzeichnis2"/>
            <w:tabs>
              <w:tab w:val="left" w:pos="880"/>
              <w:tab w:val="right" w:leader="dot" w:pos="9062"/>
            </w:tabs>
            <w:rPr>
              <w:noProof/>
              <w:sz w:val="22"/>
              <w:szCs w:val="22"/>
              <w:lang w:eastAsia="de-CH"/>
            </w:rPr>
          </w:pPr>
          <w:hyperlink w:anchor="_Toc290377890" w:history="1">
            <w:r w:rsidR="00910F8B" w:rsidRPr="00AC1408">
              <w:rPr>
                <w:rStyle w:val="Hyperlink"/>
                <w:noProof/>
              </w:rPr>
              <w:t>1.2</w:t>
            </w:r>
            <w:r w:rsidR="00910F8B">
              <w:rPr>
                <w:noProof/>
                <w:sz w:val="22"/>
                <w:szCs w:val="22"/>
                <w:lang w:eastAsia="de-CH"/>
              </w:rPr>
              <w:tab/>
            </w:r>
            <w:r w:rsidR="00910F8B" w:rsidRPr="00AC1408">
              <w:rPr>
                <w:rStyle w:val="Hyperlink"/>
                <w:noProof/>
                <w:lang w:val="de-DE"/>
              </w:rPr>
              <w:t>Inhaltsverzeichnis</w:t>
            </w:r>
            <w:r w:rsidR="00910F8B">
              <w:rPr>
                <w:noProof/>
                <w:webHidden/>
              </w:rPr>
              <w:tab/>
            </w:r>
            <w:r w:rsidR="00910F8B">
              <w:rPr>
                <w:noProof/>
                <w:webHidden/>
              </w:rPr>
              <w:fldChar w:fldCharType="begin"/>
            </w:r>
            <w:r w:rsidR="00910F8B">
              <w:rPr>
                <w:noProof/>
                <w:webHidden/>
              </w:rPr>
              <w:instrText xml:space="preserve"> PAGEREF _Toc290377890 \h </w:instrText>
            </w:r>
            <w:r w:rsidR="00910F8B">
              <w:rPr>
                <w:noProof/>
                <w:webHidden/>
              </w:rPr>
            </w:r>
            <w:r w:rsidR="00910F8B">
              <w:rPr>
                <w:noProof/>
                <w:webHidden/>
              </w:rPr>
              <w:fldChar w:fldCharType="separate"/>
            </w:r>
            <w:r w:rsidR="00910F8B">
              <w:rPr>
                <w:noProof/>
                <w:webHidden/>
              </w:rPr>
              <w:t>1</w:t>
            </w:r>
            <w:r w:rsidR="00910F8B">
              <w:rPr>
                <w:noProof/>
                <w:webHidden/>
              </w:rPr>
              <w:fldChar w:fldCharType="end"/>
            </w:r>
          </w:hyperlink>
        </w:p>
        <w:p w:rsidR="00910F8B" w:rsidRDefault="008F5456">
          <w:pPr>
            <w:pStyle w:val="Verzeichnis2"/>
            <w:tabs>
              <w:tab w:val="left" w:pos="880"/>
              <w:tab w:val="right" w:leader="dot" w:pos="9062"/>
            </w:tabs>
            <w:rPr>
              <w:noProof/>
              <w:sz w:val="22"/>
              <w:szCs w:val="22"/>
              <w:lang w:eastAsia="de-CH"/>
            </w:rPr>
          </w:pPr>
          <w:hyperlink w:anchor="_Toc290377891" w:history="1">
            <w:r w:rsidR="00910F8B" w:rsidRPr="00AC1408">
              <w:rPr>
                <w:rStyle w:val="Hyperlink"/>
                <w:noProof/>
              </w:rPr>
              <w:t>1.3</w:t>
            </w:r>
            <w:r w:rsidR="00910F8B">
              <w:rPr>
                <w:noProof/>
                <w:sz w:val="22"/>
                <w:szCs w:val="22"/>
                <w:lang w:eastAsia="de-CH"/>
              </w:rPr>
              <w:tab/>
            </w:r>
            <w:r w:rsidR="00910F8B" w:rsidRPr="00AC1408">
              <w:rPr>
                <w:rStyle w:val="Hyperlink"/>
                <w:noProof/>
              </w:rPr>
              <w:t>Abbildungsverzeichnis</w:t>
            </w:r>
            <w:r w:rsidR="00910F8B">
              <w:rPr>
                <w:noProof/>
                <w:webHidden/>
              </w:rPr>
              <w:tab/>
            </w:r>
            <w:r w:rsidR="00910F8B">
              <w:rPr>
                <w:noProof/>
                <w:webHidden/>
              </w:rPr>
              <w:fldChar w:fldCharType="begin"/>
            </w:r>
            <w:r w:rsidR="00910F8B">
              <w:rPr>
                <w:noProof/>
                <w:webHidden/>
              </w:rPr>
              <w:instrText xml:space="preserve"> PAGEREF _Toc290377891 \h </w:instrText>
            </w:r>
            <w:r w:rsidR="00910F8B">
              <w:rPr>
                <w:noProof/>
                <w:webHidden/>
              </w:rPr>
            </w:r>
            <w:r w:rsidR="00910F8B">
              <w:rPr>
                <w:noProof/>
                <w:webHidden/>
              </w:rPr>
              <w:fldChar w:fldCharType="separate"/>
            </w:r>
            <w:r w:rsidR="00910F8B">
              <w:rPr>
                <w:noProof/>
                <w:webHidden/>
              </w:rPr>
              <w:t>2</w:t>
            </w:r>
            <w:r w:rsidR="00910F8B">
              <w:rPr>
                <w:noProof/>
                <w:webHidden/>
              </w:rPr>
              <w:fldChar w:fldCharType="end"/>
            </w:r>
          </w:hyperlink>
        </w:p>
        <w:p w:rsidR="00910F8B" w:rsidRDefault="008F5456">
          <w:pPr>
            <w:pStyle w:val="Verzeichnis1"/>
            <w:tabs>
              <w:tab w:val="left" w:pos="440"/>
              <w:tab w:val="right" w:leader="dot" w:pos="9062"/>
            </w:tabs>
            <w:rPr>
              <w:b w:val="0"/>
              <w:noProof/>
              <w:sz w:val="22"/>
              <w:szCs w:val="22"/>
              <w:lang w:eastAsia="de-CH"/>
            </w:rPr>
          </w:pPr>
          <w:hyperlink w:anchor="_Toc290377892" w:history="1">
            <w:r w:rsidR="00910F8B" w:rsidRPr="00AC1408">
              <w:rPr>
                <w:rStyle w:val="Hyperlink"/>
                <w:noProof/>
              </w:rPr>
              <w:t>2</w:t>
            </w:r>
            <w:r w:rsidR="00910F8B">
              <w:rPr>
                <w:b w:val="0"/>
                <w:noProof/>
                <w:sz w:val="22"/>
                <w:szCs w:val="22"/>
                <w:lang w:eastAsia="de-CH"/>
              </w:rPr>
              <w:tab/>
            </w:r>
            <w:r w:rsidR="00910F8B" w:rsidRPr="00AC1408">
              <w:rPr>
                <w:rStyle w:val="Hyperlink"/>
                <w:noProof/>
              </w:rPr>
              <w:t>Einführung</w:t>
            </w:r>
            <w:r w:rsidR="00910F8B">
              <w:rPr>
                <w:noProof/>
                <w:webHidden/>
              </w:rPr>
              <w:tab/>
            </w:r>
            <w:r w:rsidR="00910F8B">
              <w:rPr>
                <w:noProof/>
                <w:webHidden/>
              </w:rPr>
              <w:fldChar w:fldCharType="begin"/>
            </w:r>
            <w:r w:rsidR="00910F8B">
              <w:rPr>
                <w:noProof/>
                <w:webHidden/>
              </w:rPr>
              <w:instrText xml:space="preserve"> PAGEREF _Toc290377892 \h </w:instrText>
            </w:r>
            <w:r w:rsidR="00910F8B">
              <w:rPr>
                <w:noProof/>
                <w:webHidden/>
              </w:rPr>
            </w:r>
            <w:r w:rsidR="00910F8B">
              <w:rPr>
                <w:noProof/>
                <w:webHidden/>
              </w:rPr>
              <w:fldChar w:fldCharType="separate"/>
            </w:r>
            <w:r w:rsidR="00910F8B">
              <w:rPr>
                <w:noProof/>
                <w:webHidden/>
              </w:rPr>
              <w:t>3</w:t>
            </w:r>
            <w:r w:rsidR="00910F8B">
              <w:rPr>
                <w:noProof/>
                <w:webHidden/>
              </w:rPr>
              <w:fldChar w:fldCharType="end"/>
            </w:r>
          </w:hyperlink>
        </w:p>
        <w:p w:rsidR="00910F8B" w:rsidRDefault="008F5456">
          <w:pPr>
            <w:pStyle w:val="Verzeichnis2"/>
            <w:tabs>
              <w:tab w:val="left" w:pos="880"/>
              <w:tab w:val="right" w:leader="dot" w:pos="9062"/>
            </w:tabs>
            <w:rPr>
              <w:noProof/>
              <w:sz w:val="22"/>
              <w:szCs w:val="22"/>
              <w:lang w:eastAsia="de-CH"/>
            </w:rPr>
          </w:pPr>
          <w:hyperlink w:anchor="_Toc290377893" w:history="1">
            <w:r w:rsidR="00910F8B" w:rsidRPr="00AC1408">
              <w:rPr>
                <w:rStyle w:val="Hyperlink"/>
                <w:noProof/>
              </w:rPr>
              <w:t>2.1</w:t>
            </w:r>
            <w:r w:rsidR="00910F8B">
              <w:rPr>
                <w:noProof/>
                <w:sz w:val="22"/>
                <w:szCs w:val="22"/>
                <w:lang w:eastAsia="de-CH"/>
              </w:rPr>
              <w:tab/>
            </w:r>
            <w:r w:rsidR="00910F8B" w:rsidRPr="00AC1408">
              <w:rPr>
                <w:rStyle w:val="Hyperlink"/>
                <w:noProof/>
              </w:rPr>
              <w:t>Zweck</w:t>
            </w:r>
            <w:r w:rsidR="00910F8B">
              <w:rPr>
                <w:noProof/>
                <w:webHidden/>
              </w:rPr>
              <w:tab/>
            </w:r>
            <w:r w:rsidR="00910F8B">
              <w:rPr>
                <w:noProof/>
                <w:webHidden/>
              </w:rPr>
              <w:fldChar w:fldCharType="begin"/>
            </w:r>
            <w:r w:rsidR="00910F8B">
              <w:rPr>
                <w:noProof/>
                <w:webHidden/>
              </w:rPr>
              <w:instrText xml:space="preserve"> PAGEREF _Toc290377893 \h </w:instrText>
            </w:r>
            <w:r w:rsidR="00910F8B">
              <w:rPr>
                <w:noProof/>
                <w:webHidden/>
              </w:rPr>
            </w:r>
            <w:r w:rsidR="00910F8B">
              <w:rPr>
                <w:noProof/>
                <w:webHidden/>
              </w:rPr>
              <w:fldChar w:fldCharType="separate"/>
            </w:r>
            <w:r w:rsidR="00910F8B">
              <w:rPr>
                <w:noProof/>
                <w:webHidden/>
              </w:rPr>
              <w:t>3</w:t>
            </w:r>
            <w:r w:rsidR="00910F8B">
              <w:rPr>
                <w:noProof/>
                <w:webHidden/>
              </w:rPr>
              <w:fldChar w:fldCharType="end"/>
            </w:r>
          </w:hyperlink>
        </w:p>
        <w:p w:rsidR="00910F8B" w:rsidRDefault="008F5456">
          <w:pPr>
            <w:pStyle w:val="Verzeichnis2"/>
            <w:tabs>
              <w:tab w:val="left" w:pos="880"/>
              <w:tab w:val="right" w:leader="dot" w:pos="9062"/>
            </w:tabs>
            <w:rPr>
              <w:noProof/>
              <w:sz w:val="22"/>
              <w:szCs w:val="22"/>
              <w:lang w:eastAsia="de-CH"/>
            </w:rPr>
          </w:pPr>
          <w:hyperlink w:anchor="_Toc290377894" w:history="1">
            <w:r w:rsidR="00910F8B" w:rsidRPr="00AC1408">
              <w:rPr>
                <w:rStyle w:val="Hyperlink"/>
                <w:noProof/>
              </w:rPr>
              <w:t>2.2</w:t>
            </w:r>
            <w:r w:rsidR="00910F8B">
              <w:rPr>
                <w:noProof/>
                <w:sz w:val="22"/>
                <w:szCs w:val="22"/>
                <w:lang w:eastAsia="de-CH"/>
              </w:rPr>
              <w:tab/>
            </w:r>
            <w:r w:rsidR="00910F8B" w:rsidRPr="00AC1408">
              <w:rPr>
                <w:rStyle w:val="Hyperlink"/>
                <w:noProof/>
              </w:rPr>
              <w:t>Gültigkeitsbereich</w:t>
            </w:r>
            <w:r w:rsidR="00910F8B">
              <w:rPr>
                <w:noProof/>
                <w:webHidden/>
              </w:rPr>
              <w:tab/>
            </w:r>
            <w:r w:rsidR="00910F8B">
              <w:rPr>
                <w:noProof/>
                <w:webHidden/>
              </w:rPr>
              <w:fldChar w:fldCharType="begin"/>
            </w:r>
            <w:r w:rsidR="00910F8B">
              <w:rPr>
                <w:noProof/>
                <w:webHidden/>
              </w:rPr>
              <w:instrText xml:space="preserve"> PAGEREF _Toc290377894 \h </w:instrText>
            </w:r>
            <w:r w:rsidR="00910F8B">
              <w:rPr>
                <w:noProof/>
                <w:webHidden/>
              </w:rPr>
            </w:r>
            <w:r w:rsidR="00910F8B">
              <w:rPr>
                <w:noProof/>
                <w:webHidden/>
              </w:rPr>
              <w:fldChar w:fldCharType="separate"/>
            </w:r>
            <w:r w:rsidR="00910F8B">
              <w:rPr>
                <w:noProof/>
                <w:webHidden/>
              </w:rPr>
              <w:t>3</w:t>
            </w:r>
            <w:r w:rsidR="00910F8B">
              <w:rPr>
                <w:noProof/>
                <w:webHidden/>
              </w:rPr>
              <w:fldChar w:fldCharType="end"/>
            </w:r>
          </w:hyperlink>
        </w:p>
        <w:p w:rsidR="00910F8B" w:rsidRDefault="008F5456">
          <w:pPr>
            <w:pStyle w:val="Verzeichnis2"/>
            <w:tabs>
              <w:tab w:val="left" w:pos="880"/>
              <w:tab w:val="right" w:leader="dot" w:pos="9062"/>
            </w:tabs>
            <w:rPr>
              <w:noProof/>
              <w:sz w:val="22"/>
              <w:szCs w:val="22"/>
              <w:lang w:eastAsia="de-CH"/>
            </w:rPr>
          </w:pPr>
          <w:hyperlink w:anchor="_Toc290377895" w:history="1">
            <w:r w:rsidR="00910F8B" w:rsidRPr="00AC1408">
              <w:rPr>
                <w:rStyle w:val="Hyperlink"/>
                <w:noProof/>
              </w:rPr>
              <w:t>2.3</w:t>
            </w:r>
            <w:r w:rsidR="00910F8B">
              <w:rPr>
                <w:noProof/>
                <w:sz w:val="22"/>
                <w:szCs w:val="22"/>
                <w:lang w:eastAsia="de-CH"/>
              </w:rPr>
              <w:tab/>
            </w:r>
            <w:r w:rsidR="00910F8B" w:rsidRPr="00AC1408">
              <w:rPr>
                <w:rStyle w:val="Hyperlink"/>
                <w:noProof/>
              </w:rPr>
              <w:t>Definitionen und Abkürzungen</w:t>
            </w:r>
            <w:r w:rsidR="00910F8B">
              <w:rPr>
                <w:noProof/>
                <w:webHidden/>
              </w:rPr>
              <w:tab/>
            </w:r>
            <w:r w:rsidR="00910F8B">
              <w:rPr>
                <w:noProof/>
                <w:webHidden/>
              </w:rPr>
              <w:fldChar w:fldCharType="begin"/>
            </w:r>
            <w:r w:rsidR="00910F8B">
              <w:rPr>
                <w:noProof/>
                <w:webHidden/>
              </w:rPr>
              <w:instrText xml:space="preserve"> PAGEREF _Toc290377895 \h </w:instrText>
            </w:r>
            <w:r w:rsidR="00910F8B">
              <w:rPr>
                <w:noProof/>
                <w:webHidden/>
              </w:rPr>
            </w:r>
            <w:r w:rsidR="00910F8B">
              <w:rPr>
                <w:noProof/>
                <w:webHidden/>
              </w:rPr>
              <w:fldChar w:fldCharType="separate"/>
            </w:r>
            <w:r w:rsidR="00910F8B">
              <w:rPr>
                <w:noProof/>
                <w:webHidden/>
              </w:rPr>
              <w:t>3</w:t>
            </w:r>
            <w:r w:rsidR="00910F8B">
              <w:rPr>
                <w:noProof/>
                <w:webHidden/>
              </w:rPr>
              <w:fldChar w:fldCharType="end"/>
            </w:r>
          </w:hyperlink>
        </w:p>
        <w:p w:rsidR="00910F8B" w:rsidRDefault="008F5456">
          <w:pPr>
            <w:pStyle w:val="Verzeichnis2"/>
            <w:tabs>
              <w:tab w:val="left" w:pos="880"/>
              <w:tab w:val="right" w:leader="dot" w:pos="9062"/>
            </w:tabs>
            <w:rPr>
              <w:noProof/>
              <w:sz w:val="22"/>
              <w:szCs w:val="22"/>
              <w:lang w:eastAsia="de-CH"/>
            </w:rPr>
          </w:pPr>
          <w:hyperlink w:anchor="_Toc290377896" w:history="1">
            <w:r w:rsidR="00910F8B" w:rsidRPr="00AC1408">
              <w:rPr>
                <w:rStyle w:val="Hyperlink"/>
                <w:noProof/>
              </w:rPr>
              <w:t>2.4</w:t>
            </w:r>
            <w:r w:rsidR="00910F8B">
              <w:rPr>
                <w:noProof/>
                <w:sz w:val="22"/>
                <w:szCs w:val="22"/>
                <w:lang w:eastAsia="de-CH"/>
              </w:rPr>
              <w:tab/>
            </w:r>
            <w:r w:rsidR="00910F8B" w:rsidRPr="00AC1408">
              <w:rPr>
                <w:rStyle w:val="Hyperlink"/>
                <w:noProof/>
              </w:rPr>
              <w:t>Referenzen</w:t>
            </w:r>
            <w:r w:rsidR="00910F8B">
              <w:rPr>
                <w:noProof/>
                <w:webHidden/>
              </w:rPr>
              <w:tab/>
            </w:r>
            <w:r w:rsidR="00910F8B">
              <w:rPr>
                <w:noProof/>
                <w:webHidden/>
              </w:rPr>
              <w:fldChar w:fldCharType="begin"/>
            </w:r>
            <w:r w:rsidR="00910F8B">
              <w:rPr>
                <w:noProof/>
                <w:webHidden/>
              </w:rPr>
              <w:instrText xml:space="preserve"> PAGEREF _Toc290377896 \h </w:instrText>
            </w:r>
            <w:r w:rsidR="00910F8B">
              <w:rPr>
                <w:noProof/>
                <w:webHidden/>
              </w:rPr>
            </w:r>
            <w:r w:rsidR="00910F8B">
              <w:rPr>
                <w:noProof/>
                <w:webHidden/>
              </w:rPr>
              <w:fldChar w:fldCharType="separate"/>
            </w:r>
            <w:r w:rsidR="00910F8B">
              <w:rPr>
                <w:noProof/>
                <w:webHidden/>
              </w:rPr>
              <w:t>3</w:t>
            </w:r>
            <w:r w:rsidR="00910F8B">
              <w:rPr>
                <w:noProof/>
                <w:webHidden/>
              </w:rPr>
              <w:fldChar w:fldCharType="end"/>
            </w:r>
          </w:hyperlink>
        </w:p>
        <w:p w:rsidR="00910F8B" w:rsidRDefault="008F5456">
          <w:pPr>
            <w:pStyle w:val="Verzeichnis1"/>
            <w:tabs>
              <w:tab w:val="left" w:pos="440"/>
              <w:tab w:val="right" w:leader="dot" w:pos="9062"/>
            </w:tabs>
            <w:rPr>
              <w:b w:val="0"/>
              <w:noProof/>
              <w:sz w:val="22"/>
              <w:szCs w:val="22"/>
              <w:lang w:eastAsia="de-CH"/>
            </w:rPr>
          </w:pPr>
          <w:hyperlink w:anchor="_Toc290377897" w:history="1">
            <w:r w:rsidR="00910F8B" w:rsidRPr="00AC1408">
              <w:rPr>
                <w:rStyle w:val="Hyperlink"/>
                <w:noProof/>
              </w:rPr>
              <w:t>3</w:t>
            </w:r>
            <w:r w:rsidR="00910F8B">
              <w:rPr>
                <w:b w:val="0"/>
                <w:noProof/>
                <w:sz w:val="22"/>
                <w:szCs w:val="22"/>
                <w:lang w:eastAsia="de-CH"/>
              </w:rPr>
              <w:tab/>
            </w:r>
            <w:r w:rsidR="00910F8B" w:rsidRPr="00AC1408">
              <w:rPr>
                <w:rStyle w:val="Hyperlink"/>
                <w:noProof/>
              </w:rPr>
              <w:t>Software Architektur</w:t>
            </w:r>
            <w:r w:rsidR="00910F8B">
              <w:rPr>
                <w:noProof/>
                <w:webHidden/>
              </w:rPr>
              <w:tab/>
            </w:r>
            <w:r w:rsidR="00910F8B">
              <w:rPr>
                <w:noProof/>
                <w:webHidden/>
              </w:rPr>
              <w:fldChar w:fldCharType="begin"/>
            </w:r>
            <w:r w:rsidR="00910F8B">
              <w:rPr>
                <w:noProof/>
                <w:webHidden/>
              </w:rPr>
              <w:instrText xml:space="preserve"> PAGEREF _Toc290377897 \h </w:instrText>
            </w:r>
            <w:r w:rsidR="00910F8B">
              <w:rPr>
                <w:noProof/>
                <w:webHidden/>
              </w:rPr>
            </w:r>
            <w:r w:rsidR="00910F8B">
              <w:rPr>
                <w:noProof/>
                <w:webHidden/>
              </w:rPr>
              <w:fldChar w:fldCharType="separate"/>
            </w:r>
            <w:r w:rsidR="00910F8B">
              <w:rPr>
                <w:noProof/>
                <w:webHidden/>
              </w:rPr>
              <w:t>4</w:t>
            </w:r>
            <w:r w:rsidR="00910F8B">
              <w:rPr>
                <w:noProof/>
                <w:webHidden/>
              </w:rPr>
              <w:fldChar w:fldCharType="end"/>
            </w:r>
          </w:hyperlink>
        </w:p>
        <w:p w:rsidR="00910F8B" w:rsidRDefault="008F5456">
          <w:pPr>
            <w:pStyle w:val="Verzeichnis2"/>
            <w:tabs>
              <w:tab w:val="left" w:pos="880"/>
              <w:tab w:val="right" w:leader="dot" w:pos="9062"/>
            </w:tabs>
            <w:rPr>
              <w:noProof/>
              <w:sz w:val="22"/>
              <w:szCs w:val="22"/>
              <w:lang w:eastAsia="de-CH"/>
            </w:rPr>
          </w:pPr>
          <w:hyperlink w:anchor="_Toc290377898" w:history="1">
            <w:r w:rsidR="00910F8B" w:rsidRPr="00AC1408">
              <w:rPr>
                <w:rStyle w:val="Hyperlink"/>
                <w:noProof/>
              </w:rPr>
              <w:t>3.1</w:t>
            </w:r>
            <w:r w:rsidR="00910F8B">
              <w:rPr>
                <w:noProof/>
                <w:sz w:val="22"/>
                <w:szCs w:val="22"/>
                <w:lang w:eastAsia="de-CH"/>
              </w:rPr>
              <w:tab/>
            </w:r>
            <w:r w:rsidR="00910F8B" w:rsidRPr="00AC1408">
              <w:rPr>
                <w:rStyle w:val="Hyperlink"/>
                <w:noProof/>
              </w:rPr>
              <w:t>Architektonische Ziele &amp; Einschränkungen</w:t>
            </w:r>
            <w:r w:rsidR="00910F8B">
              <w:rPr>
                <w:noProof/>
                <w:webHidden/>
              </w:rPr>
              <w:tab/>
            </w:r>
            <w:r w:rsidR="00910F8B">
              <w:rPr>
                <w:noProof/>
                <w:webHidden/>
              </w:rPr>
              <w:fldChar w:fldCharType="begin"/>
            </w:r>
            <w:r w:rsidR="00910F8B">
              <w:rPr>
                <w:noProof/>
                <w:webHidden/>
              </w:rPr>
              <w:instrText xml:space="preserve"> PAGEREF _Toc290377898 \h </w:instrText>
            </w:r>
            <w:r w:rsidR="00910F8B">
              <w:rPr>
                <w:noProof/>
                <w:webHidden/>
              </w:rPr>
            </w:r>
            <w:r w:rsidR="00910F8B">
              <w:rPr>
                <w:noProof/>
                <w:webHidden/>
              </w:rPr>
              <w:fldChar w:fldCharType="separate"/>
            </w:r>
            <w:r w:rsidR="00910F8B">
              <w:rPr>
                <w:noProof/>
                <w:webHidden/>
              </w:rPr>
              <w:t>4</w:t>
            </w:r>
            <w:r w:rsidR="00910F8B">
              <w:rPr>
                <w:noProof/>
                <w:webHidden/>
              </w:rPr>
              <w:fldChar w:fldCharType="end"/>
            </w:r>
          </w:hyperlink>
        </w:p>
        <w:p w:rsidR="00910F8B" w:rsidRDefault="008F5456">
          <w:pPr>
            <w:pStyle w:val="Verzeichnis3"/>
            <w:tabs>
              <w:tab w:val="left" w:pos="1100"/>
              <w:tab w:val="right" w:leader="dot" w:pos="9062"/>
            </w:tabs>
            <w:rPr>
              <w:noProof/>
              <w:sz w:val="22"/>
            </w:rPr>
          </w:pPr>
          <w:hyperlink w:anchor="_Toc290377899" w:history="1">
            <w:r w:rsidR="00910F8B" w:rsidRPr="00AC1408">
              <w:rPr>
                <w:rStyle w:val="Hyperlink"/>
                <w:noProof/>
              </w:rPr>
              <w:t>3.1.1</w:t>
            </w:r>
            <w:r w:rsidR="00910F8B">
              <w:rPr>
                <w:noProof/>
                <w:sz w:val="22"/>
              </w:rPr>
              <w:tab/>
            </w:r>
            <w:r w:rsidR="00910F8B" w:rsidRPr="00AC1408">
              <w:rPr>
                <w:rStyle w:val="Hyperlink"/>
                <w:noProof/>
              </w:rPr>
              <w:t>Ziele</w:t>
            </w:r>
            <w:r w:rsidR="00910F8B">
              <w:rPr>
                <w:noProof/>
                <w:webHidden/>
              </w:rPr>
              <w:tab/>
            </w:r>
            <w:r w:rsidR="00910F8B">
              <w:rPr>
                <w:noProof/>
                <w:webHidden/>
              </w:rPr>
              <w:fldChar w:fldCharType="begin"/>
            </w:r>
            <w:r w:rsidR="00910F8B">
              <w:rPr>
                <w:noProof/>
                <w:webHidden/>
              </w:rPr>
              <w:instrText xml:space="preserve"> PAGEREF _Toc290377899 \h </w:instrText>
            </w:r>
            <w:r w:rsidR="00910F8B">
              <w:rPr>
                <w:noProof/>
                <w:webHidden/>
              </w:rPr>
            </w:r>
            <w:r w:rsidR="00910F8B">
              <w:rPr>
                <w:noProof/>
                <w:webHidden/>
              </w:rPr>
              <w:fldChar w:fldCharType="separate"/>
            </w:r>
            <w:r w:rsidR="00910F8B">
              <w:rPr>
                <w:noProof/>
                <w:webHidden/>
              </w:rPr>
              <w:t>4</w:t>
            </w:r>
            <w:r w:rsidR="00910F8B">
              <w:rPr>
                <w:noProof/>
                <w:webHidden/>
              </w:rPr>
              <w:fldChar w:fldCharType="end"/>
            </w:r>
          </w:hyperlink>
        </w:p>
        <w:p w:rsidR="00910F8B" w:rsidRDefault="008F5456">
          <w:pPr>
            <w:pStyle w:val="Verzeichnis3"/>
            <w:tabs>
              <w:tab w:val="left" w:pos="1100"/>
              <w:tab w:val="right" w:leader="dot" w:pos="9062"/>
            </w:tabs>
            <w:rPr>
              <w:noProof/>
              <w:sz w:val="22"/>
            </w:rPr>
          </w:pPr>
          <w:hyperlink w:anchor="_Toc290377900" w:history="1">
            <w:r w:rsidR="00910F8B" w:rsidRPr="00AC1408">
              <w:rPr>
                <w:rStyle w:val="Hyperlink"/>
                <w:noProof/>
              </w:rPr>
              <w:t>3.1.2</w:t>
            </w:r>
            <w:r w:rsidR="00910F8B">
              <w:rPr>
                <w:noProof/>
                <w:sz w:val="22"/>
              </w:rPr>
              <w:tab/>
            </w:r>
            <w:r w:rsidR="00910F8B" w:rsidRPr="00AC1408">
              <w:rPr>
                <w:rStyle w:val="Hyperlink"/>
                <w:noProof/>
              </w:rPr>
              <w:t>Einschränkungen</w:t>
            </w:r>
            <w:r w:rsidR="00910F8B">
              <w:rPr>
                <w:noProof/>
                <w:webHidden/>
              </w:rPr>
              <w:tab/>
            </w:r>
            <w:r w:rsidR="00910F8B">
              <w:rPr>
                <w:noProof/>
                <w:webHidden/>
              </w:rPr>
              <w:fldChar w:fldCharType="begin"/>
            </w:r>
            <w:r w:rsidR="00910F8B">
              <w:rPr>
                <w:noProof/>
                <w:webHidden/>
              </w:rPr>
              <w:instrText xml:space="preserve"> PAGEREF _Toc290377900 \h </w:instrText>
            </w:r>
            <w:r w:rsidR="00910F8B">
              <w:rPr>
                <w:noProof/>
                <w:webHidden/>
              </w:rPr>
            </w:r>
            <w:r w:rsidR="00910F8B">
              <w:rPr>
                <w:noProof/>
                <w:webHidden/>
              </w:rPr>
              <w:fldChar w:fldCharType="separate"/>
            </w:r>
            <w:r w:rsidR="00910F8B">
              <w:rPr>
                <w:noProof/>
                <w:webHidden/>
              </w:rPr>
              <w:t>4</w:t>
            </w:r>
            <w:r w:rsidR="00910F8B">
              <w:rPr>
                <w:noProof/>
                <w:webHidden/>
              </w:rPr>
              <w:fldChar w:fldCharType="end"/>
            </w:r>
          </w:hyperlink>
        </w:p>
        <w:p w:rsidR="00910F8B" w:rsidRDefault="008F5456">
          <w:pPr>
            <w:pStyle w:val="Verzeichnis2"/>
            <w:tabs>
              <w:tab w:val="left" w:pos="880"/>
              <w:tab w:val="right" w:leader="dot" w:pos="9062"/>
            </w:tabs>
            <w:rPr>
              <w:noProof/>
              <w:sz w:val="22"/>
              <w:szCs w:val="22"/>
              <w:lang w:eastAsia="de-CH"/>
            </w:rPr>
          </w:pPr>
          <w:hyperlink w:anchor="_Toc290377901" w:history="1">
            <w:r w:rsidR="00910F8B" w:rsidRPr="00AC1408">
              <w:rPr>
                <w:rStyle w:val="Hyperlink"/>
                <w:noProof/>
              </w:rPr>
              <w:t>3.2</w:t>
            </w:r>
            <w:r w:rsidR="00910F8B">
              <w:rPr>
                <w:noProof/>
                <w:sz w:val="22"/>
                <w:szCs w:val="22"/>
                <w:lang w:eastAsia="de-CH"/>
              </w:rPr>
              <w:tab/>
            </w:r>
            <w:r w:rsidR="00910F8B" w:rsidRPr="00AC1408">
              <w:rPr>
                <w:rStyle w:val="Hyperlink"/>
                <w:noProof/>
              </w:rPr>
              <w:t>Architekturübersicht</w:t>
            </w:r>
            <w:r w:rsidR="00910F8B">
              <w:rPr>
                <w:noProof/>
                <w:webHidden/>
              </w:rPr>
              <w:tab/>
            </w:r>
            <w:r w:rsidR="00910F8B">
              <w:rPr>
                <w:noProof/>
                <w:webHidden/>
              </w:rPr>
              <w:fldChar w:fldCharType="begin"/>
            </w:r>
            <w:r w:rsidR="00910F8B">
              <w:rPr>
                <w:noProof/>
                <w:webHidden/>
              </w:rPr>
              <w:instrText xml:space="preserve"> PAGEREF _Toc290377901 \h </w:instrText>
            </w:r>
            <w:r w:rsidR="00910F8B">
              <w:rPr>
                <w:noProof/>
                <w:webHidden/>
              </w:rPr>
            </w:r>
            <w:r w:rsidR="00910F8B">
              <w:rPr>
                <w:noProof/>
                <w:webHidden/>
              </w:rPr>
              <w:fldChar w:fldCharType="separate"/>
            </w:r>
            <w:r w:rsidR="00910F8B">
              <w:rPr>
                <w:noProof/>
                <w:webHidden/>
              </w:rPr>
              <w:t>5</w:t>
            </w:r>
            <w:r w:rsidR="00910F8B">
              <w:rPr>
                <w:noProof/>
                <w:webHidden/>
              </w:rPr>
              <w:fldChar w:fldCharType="end"/>
            </w:r>
          </w:hyperlink>
        </w:p>
        <w:p w:rsidR="00910F8B" w:rsidRDefault="008F5456">
          <w:pPr>
            <w:pStyle w:val="Verzeichnis2"/>
            <w:tabs>
              <w:tab w:val="left" w:pos="880"/>
              <w:tab w:val="right" w:leader="dot" w:pos="9062"/>
            </w:tabs>
            <w:rPr>
              <w:noProof/>
              <w:sz w:val="22"/>
              <w:szCs w:val="22"/>
              <w:lang w:eastAsia="de-CH"/>
            </w:rPr>
          </w:pPr>
          <w:hyperlink w:anchor="_Toc290377902" w:history="1">
            <w:r w:rsidR="00910F8B" w:rsidRPr="00AC1408">
              <w:rPr>
                <w:rStyle w:val="Hyperlink"/>
                <w:noProof/>
              </w:rPr>
              <w:t>3.3</w:t>
            </w:r>
            <w:r w:rsidR="00910F8B">
              <w:rPr>
                <w:noProof/>
                <w:sz w:val="22"/>
                <w:szCs w:val="22"/>
                <w:lang w:eastAsia="de-CH"/>
              </w:rPr>
              <w:tab/>
            </w:r>
            <w:r w:rsidR="00910F8B" w:rsidRPr="00AC1408">
              <w:rPr>
                <w:rStyle w:val="Hyperlink"/>
                <w:noProof/>
              </w:rPr>
              <w:t>Kernarchitektur Übertragung Zeiteintrag</w:t>
            </w:r>
            <w:r w:rsidR="00910F8B">
              <w:rPr>
                <w:noProof/>
                <w:webHidden/>
              </w:rPr>
              <w:tab/>
            </w:r>
            <w:r w:rsidR="00910F8B">
              <w:rPr>
                <w:noProof/>
                <w:webHidden/>
              </w:rPr>
              <w:fldChar w:fldCharType="begin"/>
            </w:r>
            <w:r w:rsidR="00910F8B">
              <w:rPr>
                <w:noProof/>
                <w:webHidden/>
              </w:rPr>
              <w:instrText xml:space="preserve"> PAGEREF _Toc290377902 \h </w:instrText>
            </w:r>
            <w:r w:rsidR="00910F8B">
              <w:rPr>
                <w:noProof/>
                <w:webHidden/>
              </w:rPr>
            </w:r>
            <w:r w:rsidR="00910F8B">
              <w:rPr>
                <w:noProof/>
                <w:webHidden/>
              </w:rPr>
              <w:fldChar w:fldCharType="separate"/>
            </w:r>
            <w:r w:rsidR="00910F8B">
              <w:rPr>
                <w:noProof/>
                <w:webHidden/>
              </w:rPr>
              <w:t>6</w:t>
            </w:r>
            <w:r w:rsidR="00910F8B">
              <w:rPr>
                <w:noProof/>
                <w:webHidden/>
              </w:rPr>
              <w:fldChar w:fldCharType="end"/>
            </w:r>
          </w:hyperlink>
        </w:p>
        <w:p w:rsidR="00910F8B" w:rsidRDefault="008F5456">
          <w:pPr>
            <w:pStyle w:val="Verzeichnis3"/>
            <w:tabs>
              <w:tab w:val="left" w:pos="1100"/>
              <w:tab w:val="right" w:leader="dot" w:pos="9062"/>
            </w:tabs>
            <w:rPr>
              <w:noProof/>
              <w:sz w:val="22"/>
            </w:rPr>
          </w:pPr>
          <w:hyperlink w:anchor="_Toc290377903" w:history="1">
            <w:r w:rsidR="00910F8B" w:rsidRPr="00AC1408">
              <w:rPr>
                <w:rStyle w:val="Hyperlink"/>
                <w:noProof/>
              </w:rPr>
              <w:t>3.3.1</w:t>
            </w:r>
            <w:r w:rsidR="00910F8B">
              <w:rPr>
                <w:noProof/>
                <w:sz w:val="22"/>
              </w:rPr>
              <w:tab/>
            </w:r>
            <w:r w:rsidR="00910F8B" w:rsidRPr="00AC1408">
              <w:rPr>
                <w:rStyle w:val="Hyperlink"/>
                <w:noProof/>
              </w:rPr>
              <w:t>Sequenzdiagramm</w:t>
            </w:r>
            <w:r w:rsidR="00910F8B">
              <w:rPr>
                <w:noProof/>
                <w:webHidden/>
              </w:rPr>
              <w:tab/>
            </w:r>
            <w:r w:rsidR="00910F8B">
              <w:rPr>
                <w:noProof/>
                <w:webHidden/>
              </w:rPr>
              <w:fldChar w:fldCharType="begin"/>
            </w:r>
            <w:r w:rsidR="00910F8B">
              <w:rPr>
                <w:noProof/>
                <w:webHidden/>
              </w:rPr>
              <w:instrText xml:space="preserve"> PAGEREF _Toc290377903 \h </w:instrText>
            </w:r>
            <w:r w:rsidR="00910F8B">
              <w:rPr>
                <w:noProof/>
                <w:webHidden/>
              </w:rPr>
            </w:r>
            <w:r w:rsidR="00910F8B">
              <w:rPr>
                <w:noProof/>
                <w:webHidden/>
              </w:rPr>
              <w:fldChar w:fldCharType="separate"/>
            </w:r>
            <w:r w:rsidR="00910F8B">
              <w:rPr>
                <w:noProof/>
                <w:webHidden/>
              </w:rPr>
              <w:t>6</w:t>
            </w:r>
            <w:r w:rsidR="00910F8B">
              <w:rPr>
                <w:noProof/>
                <w:webHidden/>
              </w:rPr>
              <w:fldChar w:fldCharType="end"/>
            </w:r>
          </w:hyperlink>
        </w:p>
        <w:p w:rsidR="00910F8B" w:rsidRDefault="008F5456">
          <w:pPr>
            <w:pStyle w:val="Verzeichnis3"/>
            <w:tabs>
              <w:tab w:val="left" w:pos="1100"/>
              <w:tab w:val="right" w:leader="dot" w:pos="9062"/>
            </w:tabs>
            <w:rPr>
              <w:noProof/>
              <w:sz w:val="22"/>
            </w:rPr>
          </w:pPr>
          <w:hyperlink w:anchor="_Toc290377904" w:history="1">
            <w:r w:rsidR="00910F8B" w:rsidRPr="00AC1408">
              <w:rPr>
                <w:rStyle w:val="Hyperlink"/>
                <w:noProof/>
              </w:rPr>
              <w:t>3.3.2</w:t>
            </w:r>
            <w:r w:rsidR="00910F8B">
              <w:rPr>
                <w:noProof/>
                <w:sz w:val="22"/>
              </w:rPr>
              <w:tab/>
            </w:r>
            <w:r w:rsidR="00910F8B" w:rsidRPr="00AC1408">
              <w:rPr>
                <w:rStyle w:val="Hyperlink"/>
                <w:noProof/>
              </w:rPr>
              <w:t>Zustandsdiagramm</w:t>
            </w:r>
            <w:r w:rsidR="00910F8B">
              <w:rPr>
                <w:noProof/>
                <w:webHidden/>
              </w:rPr>
              <w:tab/>
            </w:r>
            <w:r w:rsidR="00910F8B">
              <w:rPr>
                <w:noProof/>
                <w:webHidden/>
              </w:rPr>
              <w:fldChar w:fldCharType="begin"/>
            </w:r>
            <w:r w:rsidR="00910F8B">
              <w:rPr>
                <w:noProof/>
                <w:webHidden/>
              </w:rPr>
              <w:instrText xml:space="preserve"> PAGEREF _Toc290377904 \h </w:instrText>
            </w:r>
            <w:r w:rsidR="00910F8B">
              <w:rPr>
                <w:noProof/>
                <w:webHidden/>
              </w:rPr>
            </w:r>
            <w:r w:rsidR="00910F8B">
              <w:rPr>
                <w:noProof/>
                <w:webHidden/>
              </w:rPr>
              <w:fldChar w:fldCharType="separate"/>
            </w:r>
            <w:r w:rsidR="00910F8B">
              <w:rPr>
                <w:noProof/>
                <w:webHidden/>
              </w:rPr>
              <w:t>7</w:t>
            </w:r>
            <w:r w:rsidR="00910F8B">
              <w:rPr>
                <w:noProof/>
                <w:webHidden/>
              </w:rPr>
              <w:fldChar w:fldCharType="end"/>
            </w:r>
          </w:hyperlink>
        </w:p>
        <w:p w:rsidR="00910F8B" w:rsidRDefault="008F5456">
          <w:pPr>
            <w:pStyle w:val="Verzeichnis2"/>
            <w:tabs>
              <w:tab w:val="left" w:pos="880"/>
              <w:tab w:val="right" w:leader="dot" w:pos="9062"/>
            </w:tabs>
            <w:rPr>
              <w:noProof/>
              <w:sz w:val="22"/>
              <w:szCs w:val="22"/>
              <w:lang w:eastAsia="de-CH"/>
            </w:rPr>
          </w:pPr>
          <w:hyperlink w:anchor="_Toc290377905" w:history="1">
            <w:r w:rsidR="00910F8B" w:rsidRPr="00AC1408">
              <w:rPr>
                <w:rStyle w:val="Hyperlink"/>
                <w:noProof/>
              </w:rPr>
              <w:t>3.4</w:t>
            </w:r>
            <w:r w:rsidR="00910F8B">
              <w:rPr>
                <w:noProof/>
                <w:sz w:val="22"/>
                <w:szCs w:val="22"/>
                <w:lang w:eastAsia="de-CH"/>
              </w:rPr>
              <w:tab/>
            </w:r>
            <w:r w:rsidR="00910F8B" w:rsidRPr="00AC1408">
              <w:rPr>
                <w:rStyle w:val="Hyperlink"/>
                <w:noProof/>
              </w:rPr>
              <w:t>Systemstruktur</w:t>
            </w:r>
            <w:r w:rsidR="00910F8B">
              <w:rPr>
                <w:noProof/>
                <w:webHidden/>
              </w:rPr>
              <w:tab/>
            </w:r>
            <w:r w:rsidR="00910F8B">
              <w:rPr>
                <w:noProof/>
                <w:webHidden/>
              </w:rPr>
              <w:fldChar w:fldCharType="begin"/>
            </w:r>
            <w:r w:rsidR="00910F8B">
              <w:rPr>
                <w:noProof/>
                <w:webHidden/>
              </w:rPr>
              <w:instrText xml:space="preserve"> PAGEREF _Toc290377905 \h </w:instrText>
            </w:r>
            <w:r w:rsidR="00910F8B">
              <w:rPr>
                <w:noProof/>
                <w:webHidden/>
              </w:rPr>
            </w:r>
            <w:r w:rsidR="00910F8B">
              <w:rPr>
                <w:noProof/>
                <w:webHidden/>
              </w:rPr>
              <w:fldChar w:fldCharType="separate"/>
            </w:r>
            <w:r w:rsidR="00910F8B">
              <w:rPr>
                <w:noProof/>
                <w:webHidden/>
              </w:rPr>
              <w:t>8</w:t>
            </w:r>
            <w:r w:rsidR="00910F8B">
              <w:rPr>
                <w:noProof/>
                <w:webHidden/>
              </w:rPr>
              <w:fldChar w:fldCharType="end"/>
            </w:r>
          </w:hyperlink>
        </w:p>
        <w:p w:rsidR="00910F8B" w:rsidRDefault="008F5456">
          <w:pPr>
            <w:pStyle w:val="Verzeichnis3"/>
            <w:tabs>
              <w:tab w:val="left" w:pos="1100"/>
              <w:tab w:val="right" w:leader="dot" w:pos="9062"/>
            </w:tabs>
            <w:rPr>
              <w:noProof/>
              <w:sz w:val="22"/>
            </w:rPr>
          </w:pPr>
          <w:hyperlink w:anchor="_Toc290377906" w:history="1">
            <w:r w:rsidR="00910F8B" w:rsidRPr="00AC1408">
              <w:rPr>
                <w:rStyle w:val="Hyperlink"/>
                <w:noProof/>
              </w:rPr>
              <w:t>3.4.1</w:t>
            </w:r>
            <w:r w:rsidR="00910F8B">
              <w:rPr>
                <w:noProof/>
                <w:sz w:val="22"/>
              </w:rPr>
              <w:tab/>
            </w:r>
            <w:r w:rsidR="00910F8B" w:rsidRPr="00AC1408">
              <w:rPr>
                <w:rStyle w:val="Hyperlink"/>
                <w:noProof/>
              </w:rPr>
              <w:t>Physische Sicht</w:t>
            </w:r>
            <w:r w:rsidR="00910F8B">
              <w:rPr>
                <w:noProof/>
                <w:webHidden/>
              </w:rPr>
              <w:tab/>
            </w:r>
            <w:r w:rsidR="00910F8B">
              <w:rPr>
                <w:noProof/>
                <w:webHidden/>
              </w:rPr>
              <w:fldChar w:fldCharType="begin"/>
            </w:r>
            <w:r w:rsidR="00910F8B">
              <w:rPr>
                <w:noProof/>
                <w:webHidden/>
              </w:rPr>
              <w:instrText xml:space="preserve"> PAGEREF _Toc290377906 \h </w:instrText>
            </w:r>
            <w:r w:rsidR="00910F8B">
              <w:rPr>
                <w:noProof/>
                <w:webHidden/>
              </w:rPr>
            </w:r>
            <w:r w:rsidR="00910F8B">
              <w:rPr>
                <w:noProof/>
                <w:webHidden/>
              </w:rPr>
              <w:fldChar w:fldCharType="separate"/>
            </w:r>
            <w:r w:rsidR="00910F8B">
              <w:rPr>
                <w:noProof/>
                <w:webHidden/>
              </w:rPr>
              <w:t>8</w:t>
            </w:r>
            <w:r w:rsidR="00910F8B">
              <w:rPr>
                <w:noProof/>
                <w:webHidden/>
              </w:rPr>
              <w:fldChar w:fldCharType="end"/>
            </w:r>
          </w:hyperlink>
        </w:p>
        <w:p w:rsidR="00910F8B" w:rsidRDefault="008F5456">
          <w:pPr>
            <w:pStyle w:val="Verzeichnis3"/>
            <w:tabs>
              <w:tab w:val="left" w:pos="1100"/>
              <w:tab w:val="right" w:leader="dot" w:pos="9062"/>
            </w:tabs>
            <w:rPr>
              <w:noProof/>
              <w:sz w:val="22"/>
            </w:rPr>
          </w:pPr>
          <w:hyperlink w:anchor="_Toc290377907" w:history="1">
            <w:r w:rsidR="00910F8B" w:rsidRPr="00AC1408">
              <w:rPr>
                <w:rStyle w:val="Hyperlink"/>
                <w:noProof/>
              </w:rPr>
              <w:t>3.4.2</w:t>
            </w:r>
            <w:r w:rsidR="00910F8B">
              <w:rPr>
                <w:noProof/>
                <w:sz w:val="22"/>
              </w:rPr>
              <w:tab/>
            </w:r>
            <w:r w:rsidR="00910F8B" w:rsidRPr="00AC1408">
              <w:rPr>
                <w:rStyle w:val="Hyperlink"/>
                <w:noProof/>
              </w:rPr>
              <w:t>Logische Sicht Rails</w:t>
            </w:r>
            <w:r w:rsidR="00910F8B">
              <w:rPr>
                <w:noProof/>
                <w:webHidden/>
              </w:rPr>
              <w:tab/>
            </w:r>
            <w:r w:rsidR="00910F8B">
              <w:rPr>
                <w:noProof/>
                <w:webHidden/>
              </w:rPr>
              <w:fldChar w:fldCharType="begin"/>
            </w:r>
            <w:r w:rsidR="00910F8B">
              <w:rPr>
                <w:noProof/>
                <w:webHidden/>
              </w:rPr>
              <w:instrText xml:space="preserve"> PAGEREF _Toc290377907 \h </w:instrText>
            </w:r>
            <w:r w:rsidR="00910F8B">
              <w:rPr>
                <w:noProof/>
                <w:webHidden/>
              </w:rPr>
            </w:r>
            <w:r w:rsidR="00910F8B">
              <w:rPr>
                <w:noProof/>
                <w:webHidden/>
              </w:rPr>
              <w:fldChar w:fldCharType="separate"/>
            </w:r>
            <w:r w:rsidR="00910F8B">
              <w:rPr>
                <w:noProof/>
                <w:webHidden/>
              </w:rPr>
              <w:t>8</w:t>
            </w:r>
            <w:r w:rsidR="00910F8B">
              <w:rPr>
                <w:noProof/>
                <w:webHidden/>
              </w:rPr>
              <w:fldChar w:fldCharType="end"/>
            </w:r>
          </w:hyperlink>
        </w:p>
        <w:p w:rsidR="00910F8B" w:rsidRDefault="008F5456">
          <w:pPr>
            <w:pStyle w:val="Verzeichnis3"/>
            <w:tabs>
              <w:tab w:val="left" w:pos="1100"/>
              <w:tab w:val="right" w:leader="dot" w:pos="9062"/>
            </w:tabs>
            <w:rPr>
              <w:noProof/>
              <w:sz w:val="22"/>
            </w:rPr>
          </w:pPr>
          <w:hyperlink w:anchor="_Toc290377908" w:history="1">
            <w:r w:rsidR="00910F8B" w:rsidRPr="00AC1408">
              <w:rPr>
                <w:rStyle w:val="Hyperlink"/>
                <w:noProof/>
              </w:rPr>
              <w:t>3.4.3</w:t>
            </w:r>
            <w:r w:rsidR="00910F8B">
              <w:rPr>
                <w:noProof/>
                <w:sz w:val="22"/>
              </w:rPr>
              <w:tab/>
            </w:r>
            <w:r w:rsidR="00910F8B" w:rsidRPr="00AC1408">
              <w:rPr>
                <w:rStyle w:val="Hyperlink"/>
                <w:noProof/>
              </w:rPr>
              <w:t>Logische Sicht Android</w:t>
            </w:r>
            <w:r w:rsidR="00910F8B">
              <w:rPr>
                <w:noProof/>
                <w:webHidden/>
              </w:rPr>
              <w:tab/>
            </w:r>
            <w:r w:rsidR="00910F8B">
              <w:rPr>
                <w:noProof/>
                <w:webHidden/>
              </w:rPr>
              <w:fldChar w:fldCharType="begin"/>
            </w:r>
            <w:r w:rsidR="00910F8B">
              <w:rPr>
                <w:noProof/>
                <w:webHidden/>
              </w:rPr>
              <w:instrText xml:space="preserve"> PAGEREF _Toc290377908 \h </w:instrText>
            </w:r>
            <w:r w:rsidR="00910F8B">
              <w:rPr>
                <w:noProof/>
                <w:webHidden/>
              </w:rPr>
            </w:r>
            <w:r w:rsidR="00910F8B">
              <w:rPr>
                <w:noProof/>
                <w:webHidden/>
              </w:rPr>
              <w:fldChar w:fldCharType="separate"/>
            </w:r>
            <w:r w:rsidR="00910F8B">
              <w:rPr>
                <w:noProof/>
                <w:webHidden/>
              </w:rPr>
              <w:t>10</w:t>
            </w:r>
            <w:r w:rsidR="00910F8B">
              <w:rPr>
                <w:noProof/>
                <w:webHidden/>
              </w:rPr>
              <w:fldChar w:fldCharType="end"/>
            </w:r>
          </w:hyperlink>
        </w:p>
        <w:p w:rsidR="00910F8B" w:rsidRDefault="008F5456">
          <w:pPr>
            <w:pStyle w:val="Verzeichnis2"/>
            <w:tabs>
              <w:tab w:val="left" w:pos="880"/>
              <w:tab w:val="right" w:leader="dot" w:pos="9062"/>
            </w:tabs>
            <w:rPr>
              <w:noProof/>
              <w:sz w:val="22"/>
              <w:szCs w:val="22"/>
              <w:lang w:eastAsia="de-CH"/>
            </w:rPr>
          </w:pPr>
          <w:hyperlink w:anchor="_Toc290377909" w:history="1">
            <w:r w:rsidR="00910F8B" w:rsidRPr="00AC1408">
              <w:rPr>
                <w:rStyle w:val="Hyperlink"/>
                <w:noProof/>
              </w:rPr>
              <w:t>3.5</w:t>
            </w:r>
            <w:r w:rsidR="00910F8B">
              <w:rPr>
                <w:noProof/>
                <w:sz w:val="22"/>
                <w:szCs w:val="22"/>
                <w:lang w:eastAsia="de-CH"/>
              </w:rPr>
              <w:tab/>
            </w:r>
            <w:r w:rsidR="00910F8B" w:rsidRPr="00AC1408">
              <w:rPr>
                <w:rStyle w:val="Hyperlink"/>
                <w:noProof/>
              </w:rPr>
              <w:t>Design Pakete Rails</w:t>
            </w:r>
            <w:r w:rsidR="00910F8B">
              <w:rPr>
                <w:noProof/>
                <w:webHidden/>
              </w:rPr>
              <w:tab/>
            </w:r>
            <w:r w:rsidR="00910F8B">
              <w:rPr>
                <w:noProof/>
                <w:webHidden/>
              </w:rPr>
              <w:fldChar w:fldCharType="begin"/>
            </w:r>
            <w:r w:rsidR="00910F8B">
              <w:rPr>
                <w:noProof/>
                <w:webHidden/>
              </w:rPr>
              <w:instrText xml:space="preserve"> PAGEREF _Toc290377909 \h </w:instrText>
            </w:r>
            <w:r w:rsidR="00910F8B">
              <w:rPr>
                <w:noProof/>
                <w:webHidden/>
              </w:rPr>
            </w:r>
            <w:r w:rsidR="00910F8B">
              <w:rPr>
                <w:noProof/>
                <w:webHidden/>
              </w:rPr>
              <w:fldChar w:fldCharType="separate"/>
            </w:r>
            <w:r w:rsidR="00910F8B">
              <w:rPr>
                <w:noProof/>
                <w:webHidden/>
              </w:rPr>
              <w:t>10</w:t>
            </w:r>
            <w:r w:rsidR="00910F8B">
              <w:rPr>
                <w:noProof/>
                <w:webHidden/>
              </w:rPr>
              <w:fldChar w:fldCharType="end"/>
            </w:r>
          </w:hyperlink>
        </w:p>
        <w:p w:rsidR="00910F8B" w:rsidRDefault="008F5456">
          <w:pPr>
            <w:pStyle w:val="Verzeichnis2"/>
            <w:tabs>
              <w:tab w:val="left" w:pos="880"/>
              <w:tab w:val="right" w:leader="dot" w:pos="9062"/>
            </w:tabs>
            <w:rPr>
              <w:noProof/>
              <w:sz w:val="22"/>
              <w:szCs w:val="22"/>
              <w:lang w:eastAsia="de-CH"/>
            </w:rPr>
          </w:pPr>
          <w:hyperlink w:anchor="_Toc290377910" w:history="1">
            <w:r w:rsidR="00910F8B" w:rsidRPr="00AC1408">
              <w:rPr>
                <w:rStyle w:val="Hyperlink"/>
                <w:noProof/>
              </w:rPr>
              <w:t>3.6</w:t>
            </w:r>
            <w:r w:rsidR="00910F8B">
              <w:rPr>
                <w:noProof/>
                <w:sz w:val="22"/>
                <w:szCs w:val="22"/>
                <w:lang w:eastAsia="de-CH"/>
              </w:rPr>
              <w:tab/>
            </w:r>
            <w:r w:rsidR="00910F8B" w:rsidRPr="00AC1408">
              <w:rPr>
                <w:rStyle w:val="Hyperlink"/>
                <w:noProof/>
              </w:rPr>
              <w:t>Design Pakete Android</w:t>
            </w:r>
            <w:r w:rsidR="00910F8B">
              <w:rPr>
                <w:noProof/>
                <w:webHidden/>
              </w:rPr>
              <w:tab/>
            </w:r>
            <w:r w:rsidR="00910F8B">
              <w:rPr>
                <w:noProof/>
                <w:webHidden/>
              </w:rPr>
              <w:fldChar w:fldCharType="begin"/>
            </w:r>
            <w:r w:rsidR="00910F8B">
              <w:rPr>
                <w:noProof/>
                <w:webHidden/>
              </w:rPr>
              <w:instrText xml:space="preserve"> PAGEREF _Toc290377910 \h </w:instrText>
            </w:r>
            <w:r w:rsidR="00910F8B">
              <w:rPr>
                <w:noProof/>
                <w:webHidden/>
              </w:rPr>
            </w:r>
            <w:r w:rsidR="00910F8B">
              <w:rPr>
                <w:noProof/>
                <w:webHidden/>
              </w:rPr>
              <w:fldChar w:fldCharType="separate"/>
            </w:r>
            <w:r w:rsidR="00910F8B">
              <w:rPr>
                <w:noProof/>
                <w:webHidden/>
              </w:rPr>
              <w:t>10</w:t>
            </w:r>
            <w:r w:rsidR="00910F8B">
              <w:rPr>
                <w:noProof/>
                <w:webHidden/>
              </w:rPr>
              <w:fldChar w:fldCharType="end"/>
            </w:r>
          </w:hyperlink>
        </w:p>
        <w:p w:rsidR="00910F8B" w:rsidRDefault="008F5456">
          <w:pPr>
            <w:pStyle w:val="Verzeichnis3"/>
            <w:tabs>
              <w:tab w:val="left" w:pos="1100"/>
              <w:tab w:val="right" w:leader="dot" w:pos="9062"/>
            </w:tabs>
            <w:rPr>
              <w:noProof/>
              <w:sz w:val="22"/>
            </w:rPr>
          </w:pPr>
          <w:hyperlink w:anchor="_Toc290377911" w:history="1">
            <w:r w:rsidR="00910F8B" w:rsidRPr="00AC1408">
              <w:rPr>
                <w:rStyle w:val="Hyperlink"/>
                <w:noProof/>
              </w:rPr>
              <w:t>3.6.1</w:t>
            </w:r>
            <w:r w:rsidR="00910F8B">
              <w:rPr>
                <w:noProof/>
                <w:sz w:val="22"/>
              </w:rPr>
              <w:tab/>
            </w:r>
            <w:r w:rsidR="00910F8B" w:rsidRPr="00AC1408">
              <w:rPr>
                <w:rStyle w:val="Hyperlink"/>
                <w:noProof/>
              </w:rPr>
              <w:t>Übersicht über die Packages</w:t>
            </w:r>
            <w:r w:rsidR="00910F8B">
              <w:rPr>
                <w:noProof/>
                <w:webHidden/>
              </w:rPr>
              <w:tab/>
            </w:r>
            <w:r w:rsidR="00910F8B">
              <w:rPr>
                <w:noProof/>
                <w:webHidden/>
              </w:rPr>
              <w:fldChar w:fldCharType="begin"/>
            </w:r>
            <w:r w:rsidR="00910F8B">
              <w:rPr>
                <w:noProof/>
                <w:webHidden/>
              </w:rPr>
              <w:instrText xml:space="preserve"> PAGEREF _Toc290377911 \h </w:instrText>
            </w:r>
            <w:r w:rsidR="00910F8B">
              <w:rPr>
                <w:noProof/>
                <w:webHidden/>
              </w:rPr>
            </w:r>
            <w:r w:rsidR="00910F8B">
              <w:rPr>
                <w:noProof/>
                <w:webHidden/>
              </w:rPr>
              <w:fldChar w:fldCharType="separate"/>
            </w:r>
            <w:r w:rsidR="00910F8B">
              <w:rPr>
                <w:noProof/>
                <w:webHidden/>
              </w:rPr>
              <w:t>10</w:t>
            </w:r>
            <w:r w:rsidR="00910F8B">
              <w:rPr>
                <w:noProof/>
                <w:webHidden/>
              </w:rPr>
              <w:fldChar w:fldCharType="end"/>
            </w:r>
          </w:hyperlink>
        </w:p>
        <w:p w:rsidR="00910F8B" w:rsidRDefault="008F5456">
          <w:pPr>
            <w:pStyle w:val="Verzeichnis3"/>
            <w:tabs>
              <w:tab w:val="left" w:pos="1100"/>
              <w:tab w:val="right" w:leader="dot" w:pos="9062"/>
            </w:tabs>
            <w:rPr>
              <w:noProof/>
              <w:sz w:val="22"/>
            </w:rPr>
          </w:pPr>
          <w:hyperlink w:anchor="_Toc290377912" w:history="1">
            <w:r w:rsidR="00910F8B" w:rsidRPr="00AC1408">
              <w:rPr>
                <w:rStyle w:val="Hyperlink"/>
                <w:noProof/>
              </w:rPr>
              <w:t>3.6.2</w:t>
            </w:r>
            <w:r w:rsidR="00910F8B">
              <w:rPr>
                <w:noProof/>
                <w:sz w:val="22"/>
              </w:rPr>
              <w:tab/>
            </w:r>
            <w:r w:rsidR="00910F8B" w:rsidRPr="00AC1408">
              <w:rPr>
                <w:rStyle w:val="Hyperlink"/>
                <w:noProof/>
              </w:rPr>
              <w:t>Package services</w:t>
            </w:r>
            <w:r w:rsidR="00910F8B">
              <w:rPr>
                <w:noProof/>
                <w:webHidden/>
              </w:rPr>
              <w:tab/>
            </w:r>
            <w:r w:rsidR="00910F8B">
              <w:rPr>
                <w:noProof/>
                <w:webHidden/>
              </w:rPr>
              <w:fldChar w:fldCharType="begin"/>
            </w:r>
            <w:r w:rsidR="00910F8B">
              <w:rPr>
                <w:noProof/>
                <w:webHidden/>
              </w:rPr>
              <w:instrText xml:space="preserve"> PAGEREF _Toc290377912 \h </w:instrText>
            </w:r>
            <w:r w:rsidR="00910F8B">
              <w:rPr>
                <w:noProof/>
                <w:webHidden/>
              </w:rPr>
            </w:r>
            <w:r w:rsidR="00910F8B">
              <w:rPr>
                <w:noProof/>
                <w:webHidden/>
              </w:rPr>
              <w:fldChar w:fldCharType="separate"/>
            </w:r>
            <w:r w:rsidR="00910F8B">
              <w:rPr>
                <w:noProof/>
                <w:webHidden/>
              </w:rPr>
              <w:t>11</w:t>
            </w:r>
            <w:r w:rsidR="00910F8B">
              <w:rPr>
                <w:noProof/>
                <w:webHidden/>
              </w:rPr>
              <w:fldChar w:fldCharType="end"/>
            </w:r>
          </w:hyperlink>
        </w:p>
        <w:p w:rsidR="00910F8B" w:rsidRDefault="008F5456">
          <w:pPr>
            <w:pStyle w:val="Verzeichnis3"/>
            <w:tabs>
              <w:tab w:val="left" w:pos="1100"/>
              <w:tab w:val="right" w:leader="dot" w:pos="9062"/>
            </w:tabs>
            <w:rPr>
              <w:noProof/>
              <w:sz w:val="22"/>
            </w:rPr>
          </w:pPr>
          <w:hyperlink w:anchor="_Toc290377913" w:history="1">
            <w:r w:rsidR="00910F8B" w:rsidRPr="00AC1408">
              <w:rPr>
                <w:rStyle w:val="Hyperlink"/>
                <w:noProof/>
              </w:rPr>
              <w:t>3.6.3</w:t>
            </w:r>
            <w:r w:rsidR="00910F8B">
              <w:rPr>
                <w:noProof/>
                <w:sz w:val="22"/>
              </w:rPr>
              <w:tab/>
            </w:r>
            <w:r w:rsidR="00910F8B" w:rsidRPr="00AC1408">
              <w:rPr>
                <w:rStyle w:val="Hyperlink"/>
                <w:noProof/>
              </w:rPr>
              <w:t>Package gui/gen</w:t>
            </w:r>
            <w:r w:rsidR="00910F8B">
              <w:rPr>
                <w:noProof/>
                <w:webHidden/>
              </w:rPr>
              <w:tab/>
            </w:r>
            <w:r w:rsidR="00910F8B">
              <w:rPr>
                <w:noProof/>
                <w:webHidden/>
              </w:rPr>
              <w:fldChar w:fldCharType="begin"/>
            </w:r>
            <w:r w:rsidR="00910F8B">
              <w:rPr>
                <w:noProof/>
                <w:webHidden/>
              </w:rPr>
              <w:instrText xml:space="preserve"> PAGEREF _Toc290377913 \h </w:instrText>
            </w:r>
            <w:r w:rsidR="00910F8B">
              <w:rPr>
                <w:noProof/>
                <w:webHidden/>
              </w:rPr>
            </w:r>
            <w:r w:rsidR="00910F8B">
              <w:rPr>
                <w:noProof/>
                <w:webHidden/>
              </w:rPr>
              <w:fldChar w:fldCharType="separate"/>
            </w:r>
            <w:r w:rsidR="00910F8B">
              <w:rPr>
                <w:noProof/>
                <w:webHidden/>
              </w:rPr>
              <w:t>12</w:t>
            </w:r>
            <w:r w:rsidR="00910F8B">
              <w:rPr>
                <w:noProof/>
                <w:webHidden/>
              </w:rPr>
              <w:fldChar w:fldCharType="end"/>
            </w:r>
          </w:hyperlink>
        </w:p>
        <w:p w:rsidR="00910F8B" w:rsidRDefault="008F5456">
          <w:pPr>
            <w:pStyle w:val="Verzeichnis3"/>
            <w:tabs>
              <w:tab w:val="left" w:pos="1100"/>
              <w:tab w:val="right" w:leader="dot" w:pos="9062"/>
            </w:tabs>
            <w:rPr>
              <w:noProof/>
              <w:sz w:val="22"/>
            </w:rPr>
          </w:pPr>
          <w:hyperlink w:anchor="_Toc290377914" w:history="1">
            <w:r w:rsidR="00910F8B" w:rsidRPr="00AC1408">
              <w:rPr>
                <w:rStyle w:val="Hyperlink"/>
                <w:noProof/>
              </w:rPr>
              <w:t>3.6.4</w:t>
            </w:r>
            <w:r w:rsidR="00910F8B">
              <w:rPr>
                <w:noProof/>
                <w:sz w:val="22"/>
              </w:rPr>
              <w:tab/>
            </w:r>
            <w:r w:rsidR="00910F8B" w:rsidRPr="00AC1408">
              <w:rPr>
                <w:rStyle w:val="Hyperlink"/>
                <w:noProof/>
              </w:rPr>
              <w:t>Package activities</w:t>
            </w:r>
            <w:r w:rsidR="00910F8B">
              <w:rPr>
                <w:noProof/>
                <w:webHidden/>
              </w:rPr>
              <w:tab/>
            </w:r>
            <w:r w:rsidR="00910F8B">
              <w:rPr>
                <w:noProof/>
                <w:webHidden/>
              </w:rPr>
              <w:fldChar w:fldCharType="begin"/>
            </w:r>
            <w:r w:rsidR="00910F8B">
              <w:rPr>
                <w:noProof/>
                <w:webHidden/>
              </w:rPr>
              <w:instrText xml:space="preserve"> PAGEREF _Toc290377914 \h </w:instrText>
            </w:r>
            <w:r w:rsidR="00910F8B">
              <w:rPr>
                <w:noProof/>
                <w:webHidden/>
              </w:rPr>
            </w:r>
            <w:r w:rsidR="00910F8B">
              <w:rPr>
                <w:noProof/>
                <w:webHidden/>
              </w:rPr>
              <w:fldChar w:fldCharType="separate"/>
            </w:r>
            <w:r w:rsidR="00910F8B">
              <w:rPr>
                <w:noProof/>
                <w:webHidden/>
              </w:rPr>
              <w:t>13</w:t>
            </w:r>
            <w:r w:rsidR="00910F8B">
              <w:rPr>
                <w:noProof/>
                <w:webHidden/>
              </w:rPr>
              <w:fldChar w:fldCharType="end"/>
            </w:r>
          </w:hyperlink>
        </w:p>
        <w:p w:rsidR="00910F8B" w:rsidRDefault="008F5456">
          <w:pPr>
            <w:pStyle w:val="Verzeichnis3"/>
            <w:tabs>
              <w:tab w:val="left" w:pos="1100"/>
              <w:tab w:val="right" w:leader="dot" w:pos="9062"/>
            </w:tabs>
            <w:rPr>
              <w:noProof/>
              <w:sz w:val="22"/>
            </w:rPr>
          </w:pPr>
          <w:hyperlink w:anchor="_Toc290377915" w:history="1">
            <w:r w:rsidR="00910F8B" w:rsidRPr="00AC1408">
              <w:rPr>
                <w:rStyle w:val="Hyperlink"/>
                <w:noProof/>
              </w:rPr>
              <w:t>3.6.5</w:t>
            </w:r>
            <w:r w:rsidR="00910F8B">
              <w:rPr>
                <w:noProof/>
                <w:sz w:val="22"/>
              </w:rPr>
              <w:tab/>
            </w:r>
            <w:r w:rsidR="00910F8B" w:rsidRPr="00AC1408">
              <w:rPr>
                <w:rStyle w:val="Hyperlink"/>
                <w:noProof/>
              </w:rPr>
              <w:t>Package persistence</w:t>
            </w:r>
            <w:r w:rsidR="00910F8B">
              <w:rPr>
                <w:noProof/>
                <w:webHidden/>
              </w:rPr>
              <w:tab/>
            </w:r>
            <w:r w:rsidR="00910F8B">
              <w:rPr>
                <w:noProof/>
                <w:webHidden/>
              </w:rPr>
              <w:fldChar w:fldCharType="begin"/>
            </w:r>
            <w:r w:rsidR="00910F8B">
              <w:rPr>
                <w:noProof/>
                <w:webHidden/>
              </w:rPr>
              <w:instrText xml:space="preserve"> PAGEREF _Toc290377915 \h </w:instrText>
            </w:r>
            <w:r w:rsidR="00910F8B">
              <w:rPr>
                <w:noProof/>
                <w:webHidden/>
              </w:rPr>
            </w:r>
            <w:r w:rsidR="00910F8B">
              <w:rPr>
                <w:noProof/>
                <w:webHidden/>
              </w:rPr>
              <w:fldChar w:fldCharType="separate"/>
            </w:r>
            <w:r w:rsidR="00910F8B">
              <w:rPr>
                <w:noProof/>
                <w:webHidden/>
              </w:rPr>
              <w:t>13</w:t>
            </w:r>
            <w:r w:rsidR="00910F8B">
              <w:rPr>
                <w:noProof/>
                <w:webHidden/>
              </w:rPr>
              <w:fldChar w:fldCharType="end"/>
            </w:r>
          </w:hyperlink>
        </w:p>
        <w:p w:rsidR="00910F8B" w:rsidRDefault="008F5456">
          <w:pPr>
            <w:pStyle w:val="Verzeichnis3"/>
            <w:tabs>
              <w:tab w:val="left" w:pos="1100"/>
              <w:tab w:val="right" w:leader="dot" w:pos="9062"/>
            </w:tabs>
            <w:rPr>
              <w:noProof/>
              <w:sz w:val="22"/>
            </w:rPr>
          </w:pPr>
          <w:hyperlink w:anchor="_Toc290377916" w:history="1">
            <w:r w:rsidR="00910F8B" w:rsidRPr="00AC1408">
              <w:rPr>
                <w:rStyle w:val="Hyperlink"/>
                <w:noProof/>
              </w:rPr>
              <w:t>3.6.6</w:t>
            </w:r>
            <w:r w:rsidR="00910F8B">
              <w:rPr>
                <w:noProof/>
                <w:sz w:val="22"/>
              </w:rPr>
              <w:tab/>
            </w:r>
            <w:r w:rsidR="00910F8B" w:rsidRPr="00AC1408">
              <w:rPr>
                <w:rStyle w:val="Hyperlink"/>
                <w:noProof/>
              </w:rPr>
              <w:t>Package network</w:t>
            </w:r>
            <w:r w:rsidR="00910F8B">
              <w:rPr>
                <w:noProof/>
                <w:webHidden/>
              </w:rPr>
              <w:tab/>
            </w:r>
            <w:r w:rsidR="00910F8B">
              <w:rPr>
                <w:noProof/>
                <w:webHidden/>
              </w:rPr>
              <w:fldChar w:fldCharType="begin"/>
            </w:r>
            <w:r w:rsidR="00910F8B">
              <w:rPr>
                <w:noProof/>
                <w:webHidden/>
              </w:rPr>
              <w:instrText xml:space="preserve"> PAGEREF _Toc290377916 \h </w:instrText>
            </w:r>
            <w:r w:rsidR="00910F8B">
              <w:rPr>
                <w:noProof/>
                <w:webHidden/>
              </w:rPr>
            </w:r>
            <w:r w:rsidR="00910F8B">
              <w:rPr>
                <w:noProof/>
                <w:webHidden/>
              </w:rPr>
              <w:fldChar w:fldCharType="separate"/>
            </w:r>
            <w:r w:rsidR="00910F8B">
              <w:rPr>
                <w:noProof/>
                <w:webHidden/>
              </w:rPr>
              <w:t>16</w:t>
            </w:r>
            <w:r w:rsidR="00910F8B">
              <w:rPr>
                <w:noProof/>
                <w:webHidden/>
              </w:rPr>
              <w:fldChar w:fldCharType="end"/>
            </w:r>
          </w:hyperlink>
        </w:p>
        <w:p w:rsidR="00910F8B" w:rsidRDefault="008F5456">
          <w:pPr>
            <w:pStyle w:val="Verzeichnis3"/>
            <w:tabs>
              <w:tab w:val="left" w:pos="1100"/>
              <w:tab w:val="right" w:leader="dot" w:pos="9062"/>
            </w:tabs>
            <w:rPr>
              <w:noProof/>
              <w:sz w:val="22"/>
            </w:rPr>
          </w:pPr>
          <w:hyperlink w:anchor="_Toc290377917" w:history="1">
            <w:r w:rsidR="00910F8B" w:rsidRPr="00AC1408">
              <w:rPr>
                <w:rStyle w:val="Hyperlink"/>
                <w:noProof/>
              </w:rPr>
              <w:t>3.6.7</w:t>
            </w:r>
            <w:r w:rsidR="00910F8B">
              <w:rPr>
                <w:noProof/>
                <w:sz w:val="22"/>
              </w:rPr>
              <w:tab/>
            </w:r>
            <w:r w:rsidR="00910F8B" w:rsidRPr="00AC1408">
              <w:rPr>
                <w:rStyle w:val="Hyperlink"/>
                <w:noProof/>
              </w:rPr>
              <w:t>Package test</w:t>
            </w:r>
            <w:r w:rsidR="00910F8B">
              <w:rPr>
                <w:noProof/>
                <w:webHidden/>
              </w:rPr>
              <w:tab/>
            </w:r>
            <w:r w:rsidR="00910F8B">
              <w:rPr>
                <w:noProof/>
                <w:webHidden/>
              </w:rPr>
              <w:fldChar w:fldCharType="begin"/>
            </w:r>
            <w:r w:rsidR="00910F8B">
              <w:rPr>
                <w:noProof/>
                <w:webHidden/>
              </w:rPr>
              <w:instrText xml:space="preserve"> PAGEREF _Toc290377917 \h </w:instrText>
            </w:r>
            <w:r w:rsidR="00910F8B">
              <w:rPr>
                <w:noProof/>
                <w:webHidden/>
              </w:rPr>
            </w:r>
            <w:r w:rsidR="00910F8B">
              <w:rPr>
                <w:noProof/>
                <w:webHidden/>
              </w:rPr>
              <w:fldChar w:fldCharType="separate"/>
            </w:r>
            <w:r w:rsidR="00910F8B">
              <w:rPr>
                <w:noProof/>
                <w:webHidden/>
              </w:rPr>
              <w:t>17</w:t>
            </w:r>
            <w:r w:rsidR="00910F8B">
              <w:rPr>
                <w:noProof/>
                <w:webHidden/>
              </w:rPr>
              <w:fldChar w:fldCharType="end"/>
            </w:r>
          </w:hyperlink>
        </w:p>
        <w:p w:rsidR="00910F8B" w:rsidRDefault="008F5456">
          <w:pPr>
            <w:pStyle w:val="Verzeichnis1"/>
            <w:tabs>
              <w:tab w:val="left" w:pos="440"/>
              <w:tab w:val="right" w:leader="dot" w:pos="9062"/>
            </w:tabs>
            <w:rPr>
              <w:b w:val="0"/>
              <w:noProof/>
              <w:sz w:val="22"/>
              <w:szCs w:val="22"/>
              <w:lang w:eastAsia="de-CH"/>
            </w:rPr>
          </w:pPr>
          <w:hyperlink w:anchor="_Toc290377918" w:history="1">
            <w:r w:rsidR="00910F8B" w:rsidRPr="00AC1408">
              <w:rPr>
                <w:rStyle w:val="Hyperlink"/>
                <w:noProof/>
              </w:rPr>
              <w:t>4</w:t>
            </w:r>
            <w:r w:rsidR="00910F8B">
              <w:rPr>
                <w:b w:val="0"/>
                <w:noProof/>
                <w:sz w:val="22"/>
                <w:szCs w:val="22"/>
                <w:lang w:eastAsia="de-CH"/>
              </w:rPr>
              <w:tab/>
            </w:r>
            <w:r w:rsidR="00910F8B" w:rsidRPr="00AC1408">
              <w:rPr>
                <w:rStyle w:val="Hyperlink"/>
                <w:noProof/>
              </w:rPr>
              <w:t>Prozesse und Threads</w:t>
            </w:r>
            <w:r w:rsidR="00910F8B">
              <w:rPr>
                <w:noProof/>
                <w:webHidden/>
              </w:rPr>
              <w:tab/>
            </w:r>
            <w:r w:rsidR="00910F8B">
              <w:rPr>
                <w:noProof/>
                <w:webHidden/>
              </w:rPr>
              <w:fldChar w:fldCharType="begin"/>
            </w:r>
            <w:r w:rsidR="00910F8B">
              <w:rPr>
                <w:noProof/>
                <w:webHidden/>
              </w:rPr>
              <w:instrText xml:space="preserve"> PAGEREF _Toc290377918 \h </w:instrText>
            </w:r>
            <w:r w:rsidR="00910F8B">
              <w:rPr>
                <w:noProof/>
                <w:webHidden/>
              </w:rPr>
            </w:r>
            <w:r w:rsidR="00910F8B">
              <w:rPr>
                <w:noProof/>
                <w:webHidden/>
              </w:rPr>
              <w:fldChar w:fldCharType="separate"/>
            </w:r>
            <w:r w:rsidR="00910F8B">
              <w:rPr>
                <w:noProof/>
                <w:webHidden/>
              </w:rPr>
              <w:t>18</w:t>
            </w:r>
            <w:r w:rsidR="00910F8B">
              <w:rPr>
                <w:noProof/>
                <w:webHidden/>
              </w:rPr>
              <w:fldChar w:fldCharType="end"/>
            </w:r>
          </w:hyperlink>
        </w:p>
        <w:p w:rsidR="00910F8B" w:rsidRDefault="008F5456">
          <w:pPr>
            <w:pStyle w:val="Verzeichnis1"/>
            <w:tabs>
              <w:tab w:val="left" w:pos="440"/>
              <w:tab w:val="right" w:leader="dot" w:pos="9062"/>
            </w:tabs>
            <w:rPr>
              <w:b w:val="0"/>
              <w:noProof/>
              <w:sz w:val="22"/>
              <w:szCs w:val="22"/>
              <w:lang w:eastAsia="de-CH"/>
            </w:rPr>
          </w:pPr>
          <w:hyperlink w:anchor="_Toc290377919" w:history="1">
            <w:r w:rsidR="00910F8B" w:rsidRPr="00AC1408">
              <w:rPr>
                <w:rStyle w:val="Hyperlink"/>
                <w:noProof/>
              </w:rPr>
              <w:t>5</w:t>
            </w:r>
            <w:r w:rsidR="00910F8B">
              <w:rPr>
                <w:b w:val="0"/>
                <w:noProof/>
                <w:sz w:val="22"/>
                <w:szCs w:val="22"/>
                <w:lang w:eastAsia="de-CH"/>
              </w:rPr>
              <w:tab/>
            </w:r>
            <w:r w:rsidR="00910F8B" w:rsidRPr="00AC1408">
              <w:rPr>
                <w:rStyle w:val="Hyperlink"/>
                <w:noProof/>
              </w:rPr>
              <w:t>Datenspeicherung</w:t>
            </w:r>
            <w:r w:rsidR="00910F8B">
              <w:rPr>
                <w:noProof/>
                <w:webHidden/>
              </w:rPr>
              <w:tab/>
            </w:r>
            <w:r w:rsidR="00910F8B">
              <w:rPr>
                <w:noProof/>
                <w:webHidden/>
              </w:rPr>
              <w:fldChar w:fldCharType="begin"/>
            </w:r>
            <w:r w:rsidR="00910F8B">
              <w:rPr>
                <w:noProof/>
                <w:webHidden/>
              </w:rPr>
              <w:instrText xml:space="preserve"> PAGEREF _Toc290377919 \h </w:instrText>
            </w:r>
            <w:r w:rsidR="00910F8B">
              <w:rPr>
                <w:noProof/>
                <w:webHidden/>
              </w:rPr>
            </w:r>
            <w:r w:rsidR="00910F8B">
              <w:rPr>
                <w:noProof/>
                <w:webHidden/>
              </w:rPr>
              <w:fldChar w:fldCharType="separate"/>
            </w:r>
            <w:r w:rsidR="00910F8B">
              <w:rPr>
                <w:noProof/>
                <w:webHidden/>
              </w:rPr>
              <w:t>18</w:t>
            </w:r>
            <w:r w:rsidR="00910F8B">
              <w:rPr>
                <w:noProof/>
                <w:webHidden/>
              </w:rPr>
              <w:fldChar w:fldCharType="end"/>
            </w:r>
          </w:hyperlink>
        </w:p>
        <w:p w:rsidR="00910F8B" w:rsidRDefault="008F5456">
          <w:pPr>
            <w:pStyle w:val="Verzeichnis1"/>
            <w:tabs>
              <w:tab w:val="left" w:pos="440"/>
              <w:tab w:val="right" w:leader="dot" w:pos="9062"/>
            </w:tabs>
            <w:rPr>
              <w:b w:val="0"/>
              <w:noProof/>
              <w:sz w:val="22"/>
              <w:szCs w:val="22"/>
              <w:lang w:eastAsia="de-CH"/>
            </w:rPr>
          </w:pPr>
          <w:hyperlink w:anchor="_Toc290377920" w:history="1">
            <w:r w:rsidR="00910F8B" w:rsidRPr="00AC1408">
              <w:rPr>
                <w:rStyle w:val="Hyperlink"/>
                <w:noProof/>
              </w:rPr>
              <w:t>6</w:t>
            </w:r>
            <w:r w:rsidR="00910F8B">
              <w:rPr>
                <w:b w:val="0"/>
                <w:noProof/>
                <w:sz w:val="22"/>
                <w:szCs w:val="22"/>
                <w:lang w:eastAsia="de-CH"/>
              </w:rPr>
              <w:tab/>
            </w:r>
            <w:r w:rsidR="00910F8B" w:rsidRPr="00AC1408">
              <w:rPr>
                <w:rStyle w:val="Hyperlink"/>
                <w:noProof/>
              </w:rPr>
              <w:t>Grössen und Leistung</w:t>
            </w:r>
            <w:r w:rsidR="00910F8B">
              <w:rPr>
                <w:noProof/>
                <w:webHidden/>
              </w:rPr>
              <w:tab/>
            </w:r>
            <w:r w:rsidR="00910F8B">
              <w:rPr>
                <w:noProof/>
                <w:webHidden/>
              </w:rPr>
              <w:fldChar w:fldCharType="begin"/>
            </w:r>
            <w:r w:rsidR="00910F8B">
              <w:rPr>
                <w:noProof/>
                <w:webHidden/>
              </w:rPr>
              <w:instrText xml:space="preserve"> PAGEREF _Toc290377920 \h </w:instrText>
            </w:r>
            <w:r w:rsidR="00910F8B">
              <w:rPr>
                <w:noProof/>
                <w:webHidden/>
              </w:rPr>
            </w:r>
            <w:r w:rsidR="00910F8B">
              <w:rPr>
                <w:noProof/>
                <w:webHidden/>
              </w:rPr>
              <w:fldChar w:fldCharType="separate"/>
            </w:r>
            <w:r w:rsidR="00910F8B">
              <w:rPr>
                <w:noProof/>
                <w:webHidden/>
              </w:rPr>
              <w:t>18</w:t>
            </w:r>
            <w:r w:rsidR="00910F8B">
              <w:rPr>
                <w:noProof/>
                <w:webHidden/>
              </w:rPr>
              <w:fldChar w:fldCharType="end"/>
            </w:r>
          </w:hyperlink>
        </w:p>
        <w:p w:rsidR="00A06B4F" w:rsidRDefault="00AF4AE0">
          <w:r>
            <w:rPr>
              <w:b/>
              <w:bCs/>
              <w:lang w:val="de-DE"/>
            </w:rPr>
            <w:fldChar w:fldCharType="end"/>
          </w:r>
        </w:p>
      </w:sdtContent>
    </w:sdt>
    <w:p w:rsidR="00B43B05" w:rsidRDefault="00B43B05">
      <w:pPr>
        <w:rPr>
          <w:spacing w:val="15"/>
          <w:sz w:val="22"/>
          <w:szCs w:val="22"/>
        </w:rPr>
      </w:pPr>
    </w:p>
    <w:p w:rsidR="00987642" w:rsidRDefault="00987642" w:rsidP="00987642">
      <w:pPr>
        <w:pStyle w:val="berschrift2"/>
      </w:pPr>
      <w:bookmarkStart w:id="3" w:name="_Toc290377891"/>
      <w:r>
        <w:t>Abbildungsverzeichnis</w:t>
      </w:r>
      <w:bookmarkEnd w:id="3"/>
    </w:p>
    <w:p w:rsidR="00B43B05" w:rsidRDefault="00987642">
      <w:pPr>
        <w:pStyle w:val="Abbildungsverzeichnis"/>
        <w:tabs>
          <w:tab w:val="right" w:leader="dot" w:pos="9062"/>
        </w:tabs>
        <w:rPr>
          <w:noProof/>
          <w:sz w:val="22"/>
          <w:szCs w:val="22"/>
          <w:lang w:eastAsia="de-CH"/>
        </w:rPr>
      </w:pPr>
      <w:r>
        <w:fldChar w:fldCharType="begin"/>
      </w:r>
      <w:r>
        <w:instrText xml:space="preserve"> TOC \h \z \c "Abbildung" </w:instrText>
      </w:r>
      <w:r>
        <w:fldChar w:fldCharType="separate"/>
      </w:r>
      <w:hyperlink r:id="rId10" w:anchor="_Toc290375862" w:history="1">
        <w:r w:rsidR="00B43B05" w:rsidRPr="006D0AFB">
          <w:rPr>
            <w:rStyle w:val="Hyperlink"/>
            <w:noProof/>
          </w:rPr>
          <w:t>Abbildung 1 - Architekturübersicht</w:t>
        </w:r>
        <w:r w:rsidR="00B43B05">
          <w:rPr>
            <w:noProof/>
            <w:webHidden/>
          </w:rPr>
          <w:tab/>
        </w:r>
        <w:r w:rsidR="00B43B05">
          <w:rPr>
            <w:noProof/>
            <w:webHidden/>
          </w:rPr>
          <w:fldChar w:fldCharType="begin"/>
        </w:r>
        <w:r w:rsidR="00B43B05">
          <w:rPr>
            <w:noProof/>
            <w:webHidden/>
          </w:rPr>
          <w:instrText xml:space="preserve"> PAGEREF _Toc290375862 \h </w:instrText>
        </w:r>
        <w:r w:rsidR="00B43B05">
          <w:rPr>
            <w:noProof/>
            <w:webHidden/>
          </w:rPr>
        </w:r>
        <w:r w:rsidR="00B43B05">
          <w:rPr>
            <w:noProof/>
            <w:webHidden/>
          </w:rPr>
          <w:fldChar w:fldCharType="separate"/>
        </w:r>
        <w:r w:rsidR="00B43B05">
          <w:rPr>
            <w:noProof/>
            <w:webHidden/>
          </w:rPr>
          <w:t>5</w:t>
        </w:r>
        <w:r w:rsidR="00B43B05">
          <w:rPr>
            <w:noProof/>
            <w:webHidden/>
          </w:rPr>
          <w:fldChar w:fldCharType="end"/>
        </w:r>
      </w:hyperlink>
    </w:p>
    <w:p w:rsidR="00B43B05" w:rsidRDefault="008F5456">
      <w:pPr>
        <w:pStyle w:val="Abbildungsverzeichnis"/>
        <w:tabs>
          <w:tab w:val="right" w:leader="dot" w:pos="9062"/>
        </w:tabs>
        <w:rPr>
          <w:noProof/>
          <w:sz w:val="22"/>
          <w:szCs w:val="22"/>
          <w:lang w:eastAsia="de-CH"/>
        </w:rPr>
      </w:pPr>
      <w:hyperlink r:id="rId11" w:anchor="_Toc290375863" w:history="1">
        <w:r w:rsidR="00B43B05" w:rsidRPr="006D0AFB">
          <w:rPr>
            <w:rStyle w:val="Hyperlink"/>
            <w:noProof/>
          </w:rPr>
          <w:t>Abbildung 2 - Sequenzdiagramm Übertragung TimeEntry</w:t>
        </w:r>
        <w:r w:rsidR="00B43B05">
          <w:rPr>
            <w:noProof/>
            <w:webHidden/>
          </w:rPr>
          <w:tab/>
        </w:r>
        <w:r w:rsidR="00B43B05">
          <w:rPr>
            <w:noProof/>
            <w:webHidden/>
          </w:rPr>
          <w:fldChar w:fldCharType="begin"/>
        </w:r>
        <w:r w:rsidR="00B43B05">
          <w:rPr>
            <w:noProof/>
            <w:webHidden/>
          </w:rPr>
          <w:instrText xml:space="preserve"> PAGEREF _Toc290375863 \h </w:instrText>
        </w:r>
        <w:r w:rsidR="00B43B05">
          <w:rPr>
            <w:noProof/>
            <w:webHidden/>
          </w:rPr>
        </w:r>
        <w:r w:rsidR="00B43B05">
          <w:rPr>
            <w:noProof/>
            <w:webHidden/>
          </w:rPr>
          <w:fldChar w:fldCharType="separate"/>
        </w:r>
        <w:r w:rsidR="00B43B05">
          <w:rPr>
            <w:noProof/>
            <w:webHidden/>
          </w:rPr>
          <w:t>6</w:t>
        </w:r>
        <w:r w:rsidR="00B43B05">
          <w:rPr>
            <w:noProof/>
            <w:webHidden/>
          </w:rPr>
          <w:fldChar w:fldCharType="end"/>
        </w:r>
      </w:hyperlink>
    </w:p>
    <w:p w:rsidR="00B43B05" w:rsidRDefault="008F5456">
      <w:pPr>
        <w:pStyle w:val="Abbildungsverzeichnis"/>
        <w:tabs>
          <w:tab w:val="right" w:leader="dot" w:pos="9062"/>
        </w:tabs>
        <w:rPr>
          <w:noProof/>
          <w:sz w:val="22"/>
          <w:szCs w:val="22"/>
          <w:lang w:eastAsia="de-CH"/>
        </w:rPr>
      </w:pPr>
      <w:hyperlink w:anchor="_Toc290375864" w:history="1">
        <w:r w:rsidR="00B43B05" w:rsidRPr="006D0AFB">
          <w:rPr>
            <w:rStyle w:val="Hyperlink"/>
            <w:noProof/>
          </w:rPr>
          <w:t>Abbildung 3 - Zustandsdiagramm Übertragung TimeEntry</w:t>
        </w:r>
        <w:r w:rsidR="00B43B05">
          <w:rPr>
            <w:noProof/>
            <w:webHidden/>
          </w:rPr>
          <w:tab/>
        </w:r>
        <w:r w:rsidR="00B43B05">
          <w:rPr>
            <w:noProof/>
            <w:webHidden/>
          </w:rPr>
          <w:fldChar w:fldCharType="begin"/>
        </w:r>
        <w:r w:rsidR="00B43B05">
          <w:rPr>
            <w:noProof/>
            <w:webHidden/>
          </w:rPr>
          <w:instrText xml:space="preserve"> PAGEREF _Toc290375864 \h </w:instrText>
        </w:r>
        <w:r w:rsidR="00B43B05">
          <w:rPr>
            <w:noProof/>
            <w:webHidden/>
          </w:rPr>
        </w:r>
        <w:r w:rsidR="00B43B05">
          <w:rPr>
            <w:noProof/>
            <w:webHidden/>
          </w:rPr>
          <w:fldChar w:fldCharType="separate"/>
        </w:r>
        <w:r w:rsidR="00B43B05">
          <w:rPr>
            <w:noProof/>
            <w:webHidden/>
          </w:rPr>
          <w:t>7</w:t>
        </w:r>
        <w:r w:rsidR="00B43B05">
          <w:rPr>
            <w:noProof/>
            <w:webHidden/>
          </w:rPr>
          <w:fldChar w:fldCharType="end"/>
        </w:r>
      </w:hyperlink>
    </w:p>
    <w:p w:rsidR="00B43B05" w:rsidRDefault="008F5456">
      <w:pPr>
        <w:pStyle w:val="Abbildungsverzeichnis"/>
        <w:tabs>
          <w:tab w:val="right" w:leader="dot" w:pos="9062"/>
        </w:tabs>
        <w:rPr>
          <w:noProof/>
          <w:sz w:val="22"/>
          <w:szCs w:val="22"/>
          <w:lang w:eastAsia="de-CH"/>
        </w:rPr>
      </w:pPr>
      <w:hyperlink w:anchor="_Toc290375865" w:history="1">
        <w:r w:rsidR="00B43B05" w:rsidRPr="006D0AFB">
          <w:rPr>
            <w:rStyle w:val="Hyperlink"/>
            <w:noProof/>
          </w:rPr>
          <w:t>Abbildung 4 - Deployment Diagram MRT</w:t>
        </w:r>
        <w:r w:rsidR="00B43B05">
          <w:rPr>
            <w:noProof/>
            <w:webHidden/>
          </w:rPr>
          <w:tab/>
        </w:r>
        <w:r w:rsidR="00B43B05">
          <w:rPr>
            <w:noProof/>
            <w:webHidden/>
          </w:rPr>
          <w:fldChar w:fldCharType="begin"/>
        </w:r>
        <w:r w:rsidR="00B43B05">
          <w:rPr>
            <w:noProof/>
            <w:webHidden/>
          </w:rPr>
          <w:instrText xml:space="preserve"> PAGEREF _Toc290375865 \h </w:instrText>
        </w:r>
        <w:r w:rsidR="00B43B05">
          <w:rPr>
            <w:noProof/>
            <w:webHidden/>
          </w:rPr>
        </w:r>
        <w:r w:rsidR="00B43B05">
          <w:rPr>
            <w:noProof/>
            <w:webHidden/>
          </w:rPr>
          <w:fldChar w:fldCharType="separate"/>
        </w:r>
        <w:r w:rsidR="00B43B05">
          <w:rPr>
            <w:noProof/>
            <w:webHidden/>
          </w:rPr>
          <w:t>8</w:t>
        </w:r>
        <w:r w:rsidR="00B43B05">
          <w:rPr>
            <w:noProof/>
            <w:webHidden/>
          </w:rPr>
          <w:fldChar w:fldCharType="end"/>
        </w:r>
      </w:hyperlink>
    </w:p>
    <w:p w:rsidR="00B43B05" w:rsidRDefault="008F5456">
      <w:pPr>
        <w:pStyle w:val="Abbildungsverzeichnis"/>
        <w:tabs>
          <w:tab w:val="right" w:leader="dot" w:pos="9062"/>
        </w:tabs>
        <w:rPr>
          <w:noProof/>
          <w:sz w:val="22"/>
          <w:szCs w:val="22"/>
          <w:lang w:eastAsia="de-CH"/>
        </w:rPr>
      </w:pPr>
      <w:hyperlink w:anchor="_Toc290375866" w:history="1">
        <w:r w:rsidR="00B43B05" w:rsidRPr="006D0AFB">
          <w:rPr>
            <w:rStyle w:val="Hyperlink"/>
            <w:noProof/>
          </w:rPr>
          <w:t>Abbildung 5 - Architektur von Ruby on Rails</w:t>
        </w:r>
        <w:r w:rsidR="00B43B05">
          <w:rPr>
            <w:noProof/>
            <w:webHidden/>
          </w:rPr>
          <w:tab/>
        </w:r>
        <w:r w:rsidR="00B43B05">
          <w:rPr>
            <w:noProof/>
            <w:webHidden/>
          </w:rPr>
          <w:fldChar w:fldCharType="begin"/>
        </w:r>
        <w:r w:rsidR="00B43B05">
          <w:rPr>
            <w:noProof/>
            <w:webHidden/>
          </w:rPr>
          <w:instrText xml:space="preserve"> PAGEREF _Toc290375866 \h </w:instrText>
        </w:r>
        <w:r w:rsidR="00B43B05">
          <w:rPr>
            <w:noProof/>
            <w:webHidden/>
          </w:rPr>
        </w:r>
        <w:r w:rsidR="00B43B05">
          <w:rPr>
            <w:noProof/>
            <w:webHidden/>
          </w:rPr>
          <w:fldChar w:fldCharType="separate"/>
        </w:r>
        <w:r w:rsidR="00B43B05">
          <w:rPr>
            <w:noProof/>
            <w:webHidden/>
          </w:rPr>
          <w:t>9</w:t>
        </w:r>
        <w:r w:rsidR="00B43B05">
          <w:rPr>
            <w:noProof/>
            <w:webHidden/>
          </w:rPr>
          <w:fldChar w:fldCharType="end"/>
        </w:r>
      </w:hyperlink>
    </w:p>
    <w:p w:rsidR="00B43B05" w:rsidRDefault="008F5456">
      <w:pPr>
        <w:pStyle w:val="Abbildungsverzeichnis"/>
        <w:tabs>
          <w:tab w:val="right" w:leader="dot" w:pos="9062"/>
        </w:tabs>
        <w:rPr>
          <w:noProof/>
          <w:sz w:val="22"/>
          <w:szCs w:val="22"/>
          <w:lang w:eastAsia="de-CH"/>
        </w:rPr>
      </w:pPr>
      <w:hyperlink w:anchor="_Toc290375867" w:history="1">
        <w:r w:rsidR="00B43B05" w:rsidRPr="006D0AFB">
          <w:rPr>
            <w:rStyle w:val="Hyperlink"/>
            <w:noProof/>
          </w:rPr>
          <w:t>Abbildung 6 - Ablauf eines Requests</w:t>
        </w:r>
        <w:r w:rsidR="00B43B05">
          <w:rPr>
            <w:noProof/>
            <w:webHidden/>
          </w:rPr>
          <w:tab/>
        </w:r>
        <w:r w:rsidR="00B43B05">
          <w:rPr>
            <w:noProof/>
            <w:webHidden/>
          </w:rPr>
          <w:fldChar w:fldCharType="begin"/>
        </w:r>
        <w:r w:rsidR="00B43B05">
          <w:rPr>
            <w:noProof/>
            <w:webHidden/>
          </w:rPr>
          <w:instrText xml:space="preserve"> PAGEREF _Toc290375867 \h </w:instrText>
        </w:r>
        <w:r w:rsidR="00B43B05">
          <w:rPr>
            <w:noProof/>
            <w:webHidden/>
          </w:rPr>
        </w:r>
        <w:r w:rsidR="00B43B05">
          <w:rPr>
            <w:noProof/>
            <w:webHidden/>
          </w:rPr>
          <w:fldChar w:fldCharType="separate"/>
        </w:r>
        <w:r w:rsidR="00B43B05">
          <w:rPr>
            <w:noProof/>
            <w:webHidden/>
          </w:rPr>
          <w:t>9</w:t>
        </w:r>
        <w:r w:rsidR="00B43B05">
          <w:rPr>
            <w:noProof/>
            <w:webHidden/>
          </w:rPr>
          <w:fldChar w:fldCharType="end"/>
        </w:r>
      </w:hyperlink>
    </w:p>
    <w:p w:rsidR="00B43B05" w:rsidRDefault="008F5456">
      <w:pPr>
        <w:pStyle w:val="Abbildungsverzeichnis"/>
        <w:tabs>
          <w:tab w:val="right" w:leader="dot" w:pos="9062"/>
        </w:tabs>
        <w:rPr>
          <w:noProof/>
          <w:sz w:val="22"/>
          <w:szCs w:val="22"/>
          <w:lang w:eastAsia="de-CH"/>
        </w:rPr>
      </w:pPr>
      <w:hyperlink w:anchor="_Toc290375868" w:history="1">
        <w:r w:rsidR="00B43B05" w:rsidRPr="006D0AFB">
          <w:rPr>
            <w:rStyle w:val="Hyperlink"/>
            <w:noProof/>
          </w:rPr>
          <w:t>Abbildung 7 - Übersicht über die Packages</w:t>
        </w:r>
        <w:r w:rsidR="00B43B05">
          <w:rPr>
            <w:noProof/>
            <w:webHidden/>
          </w:rPr>
          <w:tab/>
        </w:r>
        <w:r w:rsidR="00B43B05">
          <w:rPr>
            <w:noProof/>
            <w:webHidden/>
          </w:rPr>
          <w:fldChar w:fldCharType="begin"/>
        </w:r>
        <w:r w:rsidR="00B43B05">
          <w:rPr>
            <w:noProof/>
            <w:webHidden/>
          </w:rPr>
          <w:instrText xml:space="preserve"> PAGEREF _Toc290375868 \h </w:instrText>
        </w:r>
        <w:r w:rsidR="00B43B05">
          <w:rPr>
            <w:noProof/>
            <w:webHidden/>
          </w:rPr>
        </w:r>
        <w:r w:rsidR="00B43B05">
          <w:rPr>
            <w:noProof/>
            <w:webHidden/>
          </w:rPr>
          <w:fldChar w:fldCharType="separate"/>
        </w:r>
        <w:r w:rsidR="00B43B05">
          <w:rPr>
            <w:noProof/>
            <w:webHidden/>
          </w:rPr>
          <w:t>11</w:t>
        </w:r>
        <w:r w:rsidR="00B43B05">
          <w:rPr>
            <w:noProof/>
            <w:webHidden/>
          </w:rPr>
          <w:fldChar w:fldCharType="end"/>
        </w:r>
      </w:hyperlink>
    </w:p>
    <w:p w:rsidR="00B43B05" w:rsidRDefault="008F5456">
      <w:pPr>
        <w:pStyle w:val="Abbildungsverzeichnis"/>
        <w:tabs>
          <w:tab w:val="right" w:leader="dot" w:pos="9062"/>
        </w:tabs>
        <w:rPr>
          <w:noProof/>
          <w:sz w:val="22"/>
          <w:szCs w:val="22"/>
          <w:lang w:eastAsia="de-CH"/>
        </w:rPr>
      </w:pPr>
      <w:hyperlink w:anchor="_Toc290375869" w:history="1">
        <w:r w:rsidR="00B43B05" w:rsidRPr="006D0AFB">
          <w:rPr>
            <w:rStyle w:val="Hyperlink"/>
            <w:noProof/>
          </w:rPr>
          <w:t>Abbildung 8 - Package services</w:t>
        </w:r>
        <w:r w:rsidR="00B43B05">
          <w:rPr>
            <w:noProof/>
            <w:webHidden/>
          </w:rPr>
          <w:tab/>
        </w:r>
        <w:r w:rsidR="00B43B05">
          <w:rPr>
            <w:noProof/>
            <w:webHidden/>
          </w:rPr>
          <w:fldChar w:fldCharType="begin"/>
        </w:r>
        <w:r w:rsidR="00B43B05">
          <w:rPr>
            <w:noProof/>
            <w:webHidden/>
          </w:rPr>
          <w:instrText xml:space="preserve"> PAGEREF _Toc290375869 \h </w:instrText>
        </w:r>
        <w:r w:rsidR="00B43B05">
          <w:rPr>
            <w:noProof/>
            <w:webHidden/>
          </w:rPr>
        </w:r>
        <w:r w:rsidR="00B43B05">
          <w:rPr>
            <w:noProof/>
            <w:webHidden/>
          </w:rPr>
          <w:fldChar w:fldCharType="separate"/>
        </w:r>
        <w:r w:rsidR="00B43B05">
          <w:rPr>
            <w:noProof/>
            <w:webHidden/>
          </w:rPr>
          <w:t>12</w:t>
        </w:r>
        <w:r w:rsidR="00B43B05">
          <w:rPr>
            <w:noProof/>
            <w:webHidden/>
          </w:rPr>
          <w:fldChar w:fldCharType="end"/>
        </w:r>
      </w:hyperlink>
    </w:p>
    <w:p w:rsidR="00B43B05" w:rsidRDefault="008F5456">
      <w:pPr>
        <w:pStyle w:val="Abbildungsverzeichnis"/>
        <w:tabs>
          <w:tab w:val="right" w:leader="dot" w:pos="9062"/>
        </w:tabs>
        <w:rPr>
          <w:noProof/>
          <w:sz w:val="22"/>
          <w:szCs w:val="22"/>
          <w:lang w:eastAsia="de-CH"/>
        </w:rPr>
      </w:pPr>
      <w:hyperlink w:anchor="_Toc290375870" w:history="1">
        <w:r w:rsidR="00B43B05" w:rsidRPr="006D0AFB">
          <w:rPr>
            <w:rStyle w:val="Hyperlink"/>
            <w:noProof/>
          </w:rPr>
          <w:t>Abbildung 9 - Package gui/gen</w:t>
        </w:r>
        <w:r w:rsidR="00B43B05">
          <w:rPr>
            <w:noProof/>
            <w:webHidden/>
          </w:rPr>
          <w:tab/>
        </w:r>
        <w:r w:rsidR="00B43B05">
          <w:rPr>
            <w:noProof/>
            <w:webHidden/>
          </w:rPr>
          <w:fldChar w:fldCharType="begin"/>
        </w:r>
        <w:r w:rsidR="00B43B05">
          <w:rPr>
            <w:noProof/>
            <w:webHidden/>
          </w:rPr>
          <w:instrText xml:space="preserve"> PAGEREF _Toc290375870 \h </w:instrText>
        </w:r>
        <w:r w:rsidR="00B43B05">
          <w:rPr>
            <w:noProof/>
            <w:webHidden/>
          </w:rPr>
        </w:r>
        <w:r w:rsidR="00B43B05">
          <w:rPr>
            <w:noProof/>
            <w:webHidden/>
          </w:rPr>
          <w:fldChar w:fldCharType="separate"/>
        </w:r>
        <w:r w:rsidR="00B43B05">
          <w:rPr>
            <w:noProof/>
            <w:webHidden/>
          </w:rPr>
          <w:t>12</w:t>
        </w:r>
        <w:r w:rsidR="00B43B05">
          <w:rPr>
            <w:noProof/>
            <w:webHidden/>
          </w:rPr>
          <w:fldChar w:fldCharType="end"/>
        </w:r>
      </w:hyperlink>
    </w:p>
    <w:p w:rsidR="00B43B05" w:rsidRDefault="008F5456">
      <w:pPr>
        <w:pStyle w:val="Abbildungsverzeichnis"/>
        <w:tabs>
          <w:tab w:val="right" w:leader="dot" w:pos="9062"/>
        </w:tabs>
        <w:rPr>
          <w:noProof/>
          <w:sz w:val="22"/>
          <w:szCs w:val="22"/>
          <w:lang w:eastAsia="de-CH"/>
        </w:rPr>
      </w:pPr>
      <w:hyperlink w:anchor="_Toc290375871" w:history="1">
        <w:r w:rsidR="00B43B05" w:rsidRPr="006D0AFB">
          <w:rPr>
            <w:rStyle w:val="Hyperlink"/>
            <w:noProof/>
          </w:rPr>
          <w:t>Abbildung 10 - Package activities</w:t>
        </w:r>
        <w:r w:rsidR="00B43B05">
          <w:rPr>
            <w:noProof/>
            <w:webHidden/>
          </w:rPr>
          <w:tab/>
        </w:r>
        <w:r w:rsidR="00B43B05">
          <w:rPr>
            <w:noProof/>
            <w:webHidden/>
          </w:rPr>
          <w:fldChar w:fldCharType="begin"/>
        </w:r>
        <w:r w:rsidR="00B43B05">
          <w:rPr>
            <w:noProof/>
            <w:webHidden/>
          </w:rPr>
          <w:instrText xml:space="preserve"> PAGEREF _Toc290375871 \h </w:instrText>
        </w:r>
        <w:r w:rsidR="00B43B05">
          <w:rPr>
            <w:noProof/>
            <w:webHidden/>
          </w:rPr>
        </w:r>
        <w:r w:rsidR="00B43B05">
          <w:rPr>
            <w:noProof/>
            <w:webHidden/>
          </w:rPr>
          <w:fldChar w:fldCharType="separate"/>
        </w:r>
        <w:r w:rsidR="00B43B05">
          <w:rPr>
            <w:noProof/>
            <w:webHidden/>
          </w:rPr>
          <w:t>13</w:t>
        </w:r>
        <w:r w:rsidR="00B43B05">
          <w:rPr>
            <w:noProof/>
            <w:webHidden/>
          </w:rPr>
          <w:fldChar w:fldCharType="end"/>
        </w:r>
      </w:hyperlink>
    </w:p>
    <w:p w:rsidR="00B43B05" w:rsidRDefault="008F5456">
      <w:pPr>
        <w:pStyle w:val="Abbildungsverzeichnis"/>
        <w:tabs>
          <w:tab w:val="right" w:leader="dot" w:pos="9062"/>
        </w:tabs>
        <w:rPr>
          <w:noProof/>
          <w:sz w:val="22"/>
          <w:szCs w:val="22"/>
          <w:lang w:eastAsia="de-CH"/>
        </w:rPr>
      </w:pPr>
      <w:hyperlink w:anchor="_Toc290375872" w:history="1">
        <w:r w:rsidR="00B43B05" w:rsidRPr="006D0AFB">
          <w:rPr>
            <w:rStyle w:val="Hyperlink"/>
            <w:noProof/>
          </w:rPr>
          <w:t>Abbildung 11 - Package persistence</w:t>
        </w:r>
        <w:r w:rsidR="00B43B05">
          <w:rPr>
            <w:noProof/>
            <w:webHidden/>
          </w:rPr>
          <w:tab/>
        </w:r>
        <w:r w:rsidR="00B43B05">
          <w:rPr>
            <w:noProof/>
            <w:webHidden/>
          </w:rPr>
          <w:fldChar w:fldCharType="begin"/>
        </w:r>
        <w:r w:rsidR="00B43B05">
          <w:rPr>
            <w:noProof/>
            <w:webHidden/>
          </w:rPr>
          <w:instrText xml:space="preserve"> PAGEREF _Toc290375872 \h </w:instrText>
        </w:r>
        <w:r w:rsidR="00B43B05">
          <w:rPr>
            <w:noProof/>
            <w:webHidden/>
          </w:rPr>
        </w:r>
        <w:r w:rsidR="00B43B05">
          <w:rPr>
            <w:noProof/>
            <w:webHidden/>
          </w:rPr>
          <w:fldChar w:fldCharType="separate"/>
        </w:r>
        <w:r w:rsidR="00B43B05">
          <w:rPr>
            <w:noProof/>
            <w:webHidden/>
          </w:rPr>
          <w:t>14</w:t>
        </w:r>
        <w:r w:rsidR="00B43B05">
          <w:rPr>
            <w:noProof/>
            <w:webHidden/>
          </w:rPr>
          <w:fldChar w:fldCharType="end"/>
        </w:r>
      </w:hyperlink>
    </w:p>
    <w:p w:rsidR="00B43B05" w:rsidRDefault="008F5456">
      <w:pPr>
        <w:pStyle w:val="Abbildungsverzeichnis"/>
        <w:tabs>
          <w:tab w:val="right" w:leader="dot" w:pos="9062"/>
        </w:tabs>
        <w:rPr>
          <w:noProof/>
          <w:sz w:val="22"/>
          <w:szCs w:val="22"/>
          <w:lang w:eastAsia="de-CH"/>
        </w:rPr>
      </w:pPr>
      <w:hyperlink w:anchor="_Toc290375873" w:history="1">
        <w:r w:rsidR="00B43B05" w:rsidRPr="006D0AFB">
          <w:rPr>
            <w:rStyle w:val="Hyperlink"/>
            <w:noProof/>
          </w:rPr>
          <w:t>Abbildung 12 - Package models</w:t>
        </w:r>
        <w:r w:rsidR="00B43B05">
          <w:rPr>
            <w:noProof/>
            <w:webHidden/>
          </w:rPr>
          <w:tab/>
        </w:r>
        <w:r w:rsidR="00B43B05">
          <w:rPr>
            <w:noProof/>
            <w:webHidden/>
          </w:rPr>
          <w:fldChar w:fldCharType="begin"/>
        </w:r>
        <w:r w:rsidR="00B43B05">
          <w:rPr>
            <w:noProof/>
            <w:webHidden/>
          </w:rPr>
          <w:instrText xml:space="preserve"> PAGEREF _Toc290375873 \h </w:instrText>
        </w:r>
        <w:r w:rsidR="00B43B05">
          <w:rPr>
            <w:noProof/>
            <w:webHidden/>
          </w:rPr>
        </w:r>
        <w:r w:rsidR="00B43B05">
          <w:rPr>
            <w:noProof/>
            <w:webHidden/>
          </w:rPr>
          <w:fldChar w:fldCharType="separate"/>
        </w:r>
        <w:r w:rsidR="00B43B05">
          <w:rPr>
            <w:noProof/>
            <w:webHidden/>
          </w:rPr>
          <w:t>14</w:t>
        </w:r>
        <w:r w:rsidR="00B43B05">
          <w:rPr>
            <w:noProof/>
            <w:webHidden/>
          </w:rPr>
          <w:fldChar w:fldCharType="end"/>
        </w:r>
      </w:hyperlink>
    </w:p>
    <w:p w:rsidR="00B43B05" w:rsidRDefault="008F5456">
      <w:pPr>
        <w:pStyle w:val="Abbildungsverzeichnis"/>
        <w:tabs>
          <w:tab w:val="right" w:leader="dot" w:pos="9062"/>
        </w:tabs>
        <w:rPr>
          <w:noProof/>
          <w:sz w:val="22"/>
          <w:szCs w:val="22"/>
          <w:lang w:eastAsia="de-CH"/>
        </w:rPr>
      </w:pPr>
      <w:hyperlink w:anchor="_Toc290375874" w:history="1">
        <w:r w:rsidR="00B43B05" w:rsidRPr="006D0AFB">
          <w:rPr>
            <w:rStyle w:val="Hyperlink"/>
            <w:noProof/>
          </w:rPr>
          <w:t>Abbildung 13 - Package interfaces</w:t>
        </w:r>
        <w:r w:rsidR="00B43B05">
          <w:rPr>
            <w:noProof/>
            <w:webHidden/>
          </w:rPr>
          <w:tab/>
        </w:r>
        <w:r w:rsidR="00B43B05">
          <w:rPr>
            <w:noProof/>
            <w:webHidden/>
          </w:rPr>
          <w:fldChar w:fldCharType="begin"/>
        </w:r>
        <w:r w:rsidR="00B43B05">
          <w:rPr>
            <w:noProof/>
            <w:webHidden/>
          </w:rPr>
          <w:instrText xml:space="preserve"> PAGEREF _Toc290375874 \h </w:instrText>
        </w:r>
        <w:r w:rsidR="00B43B05">
          <w:rPr>
            <w:noProof/>
            <w:webHidden/>
          </w:rPr>
        </w:r>
        <w:r w:rsidR="00B43B05">
          <w:rPr>
            <w:noProof/>
            <w:webHidden/>
          </w:rPr>
          <w:fldChar w:fldCharType="separate"/>
        </w:r>
        <w:r w:rsidR="00B43B05">
          <w:rPr>
            <w:noProof/>
            <w:webHidden/>
          </w:rPr>
          <w:t>15</w:t>
        </w:r>
        <w:r w:rsidR="00B43B05">
          <w:rPr>
            <w:noProof/>
            <w:webHidden/>
          </w:rPr>
          <w:fldChar w:fldCharType="end"/>
        </w:r>
      </w:hyperlink>
    </w:p>
    <w:p w:rsidR="00B43B05" w:rsidRDefault="008F5456">
      <w:pPr>
        <w:pStyle w:val="Abbildungsverzeichnis"/>
        <w:tabs>
          <w:tab w:val="right" w:leader="dot" w:pos="9062"/>
        </w:tabs>
        <w:rPr>
          <w:noProof/>
          <w:sz w:val="22"/>
          <w:szCs w:val="22"/>
          <w:lang w:eastAsia="de-CH"/>
        </w:rPr>
      </w:pPr>
      <w:hyperlink w:anchor="_Toc290375875" w:history="1">
        <w:r w:rsidR="00B43B05" w:rsidRPr="006D0AFB">
          <w:rPr>
            <w:rStyle w:val="Hyperlink"/>
            <w:noProof/>
          </w:rPr>
          <w:t>Abbildung 14 - Package database</w:t>
        </w:r>
        <w:r w:rsidR="00B43B05">
          <w:rPr>
            <w:noProof/>
            <w:webHidden/>
          </w:rPr>
          <w:tab/>
        </w:r>
        <w:r w:rsidR="00B43B05">
          <w:rPr>
            <w:noProof/>
            <w:webHidden/>
          </w:rPr>
          <w:fldChar w:fldCharType="begin"/>
        </w:r>
        <w:r w:rsidR="00B43B05">
          <w:rPr>
            <w:noProof/>
            <w:webHidden/>
          </w:rPr>
          <w:instrText xml:space="preserve"> PAGEREF _Toc290375875 \h </w:instrText>
        </w:r>
        <w:r w:rsidR="00B43B05">
          <w:rPr>
            <w:noProof/>
            <w:webHidden/>
          </w:rPr>
        </w:r>
        <w:r w:rsidR="00B43B05">
          <w:rPr>
            <w:noProof/>
            <w:webHidden/>
          </w:rPr>
          <w:fldChar w:fldCharType="separate"/>
        </w:r>
        <w:r w:rsidR="00B43B05">
          <w:rPr>
            <w:noProof/>
            <w:webHidden/>
          </w:rPr>
          <w:t>16</w:t>
        </w:r>
        <w:r w:rsidR="00B43B05">
          <w:rPr>
            <w:noProof/>
            <w:webHidden/>
          </w:rPr>
          <w:fldChar w:fldCharType="end"/>
        </w:r>
      </w:hyperlink>
    </w:p>
    <w:p w:rsidR="00B43B05" w:rsidRDefault="008F5456">
      <w:pPr>
        <w:pStyle w:val="Abbildungsverzeichnis"/>
        <w:tabs>
          <w:tab w:val="right" w:leader="dot" w:pos="9062"/>
        </w:tabs>
        <w:rPr>
          <w:noProof/>
          <w:sz w:val="22"/>
          <w:szCs w:val="22"/>
          <w:lang w:eastAsia="de-CH"/>
        </w:rPr>
      </w:pPr>
      <w:hyperlink w:anchor="_Toc290375876" w:history="1">
        <w:r w:rsidR="00B43B05" w:rsidRPr="006D0AFB">
          <w:rPr>
            <w:rStyle w:val="Hyperlink"/>
            <w:noProof/>
          </w:rPr>
          <w:t>Abbildung 15 - Package network</w:t>
        </w:r>
        <w:r w:rsidR="00B43B05">
          <w:rPr>
            <w:noProof/>
            <w:webHidden/>
          </w:rPr>
          <w:tab/>
        </w:r>
        <w:r w:rsidR="00B43B05">
          <w:rPr>
            <w:noProof/>
            <w:webHidden/>
          </w:rPr>
          <w:fldChar w:fldCharType="begin"/>
        </w:r>
        <w:r w:rsidR="00B43B05">
          <w:rPr>
            <w:noProof/>
            <w:webHidden/>
          </w:rPr>
          <w:instrText xml:space="preserve"> PAGEREF _Toc290375876 \h </w:instrText>
        </w:r>
        <w:r w:rsidR="00B43B05">
          <w:rPr>
            <w:noProof/>
            <w:webHidden/>
          </w:rPr>
        </w:r>
        <w:r w:rsidR="00B43B05">
          <w:rPr>
            <w:noProof/>
            <w:webHidden/>
          </w:rPr>
          <w:fldChar w:fldCharType="separate"/>
        </w:r>
        <w:r w:rsidR="00B43B05">
          <w:rPr>
            <w:noProof/>
            <w:webHidden/>
          </w:rPr>
          <w:t>16</w:t>
        </w:r>
        <w:r w:rsidR="00B43B05">
          <w:rPr>
            <w:noProof/>
            <w:webHidden/>
          </w:rPr>
          <w:fldChar w:fldCharType="end"/>
        </w:r>
      </w:hyperlink>
    </w:p>
    <w:p w:rsidR="00B43B05" w:rsidRDefault="008F5456">
      <w:pPr>
        <w:pStyle w:val="Abbildungsverzeichnis"/>
        <w:tabs>
          <w:tab w:val="right" w:leader="dot" w:pos="9062"/>
        </w:tabs>
        <w:rPr>
          <w:noProof/>
          <w:sz w:val="22"/>
          <w:szCs w:val="22"/>
          <w:lang w:eastAsia="de-CH"/>
        </w:rPr>
      </w:pPr>
      <w:hyperlink w:anchor="_Toc290375877" w:history="1">
        <w:r w:rsidR="00B43B05" w:rsidRPr="006D0AFB">
          <w:rPr>
            <w:rStyle w:val="Hyperlink"/>
            <w:noProof/>
          </w:rPr>
          <w:t>Abbildung 16 - Package test</w:t>
        </w:r>
        <w:r w:rsidR="00B43B05">
          <w:rPr>
            <w:noProof/>
            <w:webHidden/>
          </w:rPr>
          <w:tab/>
        </w:r>
        <w:r w:rsidR="00B43B05">
          <w:rPr>
            <w:noProof/>
            <w:webHidden/>
          </w:rPr>
          <w:fldChar w:fldCharType="begin"/>
        </w:r>
        <w:r w:rsidR="00B43B05">
          <w:rPr>
            <w:noProof/>
            <w:webHidden/>
          </w:rPr>
          <w:instrText xml:space="preserve"> PAGEREF _Toc290375877 \h </w:instrText>
        </w:r>
        <w:r w:rsidR="00B43B05">
          <w:rPr>
            <w:noProof/>
            <w:webHidden/>
          </w:rPr>
        </w:r>
        <w:r w:rsidR="00B43B05">
          <w:rPr>
            <w:noProof/>
            <w:webHidden/>
          </w:rPr>
          <w:fldChar w:fldCharType="separate"/>
        </w:r>
        <w:r w:rsidR="00B43B05">
          <w:rPr>
            <w:noProof/>
            <w:webHidden/>
          </w:rPr>
          <w:t>17</w:t>
        </w:r>
        <w:r w:rsidR="00B43B05">
          <w:rPr>
            <w:noProof/>
            <w:webHidden/>
          </w:rPr>
          <w:fldChar w:fldCharType="end"/>
        </w:r>
      </w:hyperlink>
    </w:p>
    <w:p w:rsidR="0001372C" w:rsidRDefault="00987642">
      <w:pPr>
        <w:rPr>
          <w:b/>
          <w:bCs/>
          <w:color w:val="FFFFFF" w:themeColor="background1"/>
          <w:spacing w:val="15"/>
          <w:sz w:val="22"/>
          <w:szCs w:val="22"/>
        </w:rPr>
      </w:pPr>
      <w:r>
        <w:fldChar w:fldCharType="end"/>
      </w:r>
      <w:r w:rsidR="0001372C">
        <w:br w:type="page"/>
      </w:r>
    </w:p>
    <w:p w:rsidR="00DD5A17" w:rsidRPr="00DD5A17" w:rsidRDefault="00DD5A17" w:rsidP="00DD5A17">
      <w:pPr>
        <w:pStyle w:val="berschrift1"/>
      </w:pPr>
      <w:bookmarkStart w:id="4" w:name="_Toc290377892"/>
      <w:r>
        <w:lastRenderedPageBreak/>
        <w:t>Einführung</w:t>
      </w:r>
      <w:bookmarkEnd w:id="4"/>
    </w:p>
    <w:p w:rsidR="00DD5A17" w:rsidRDefault="00DD5A17" w:rsidP="00DD5A17">
      <w:pPr>
        <w:pStyle w:val="berschrift2"/>
      </w:pPr>
      <w:bookmarkStart w:id="5" w:name="_Toc290377893"/>
      <w:r>
        <w:t>Zweck</w:t>
      </w:r>
      <w:bookmarkEnd w:id="5"/>
    </w:p>
    <w:p w:rsidR="00DD5A17" w:rsidRPr="00DD5A17" w:rsidRDefault="00FD686C" w:rsidP="00DD5A17">
      <w:r>
        <w:t>Dieses Dokument beschreibt die Softwar</w:t>
      </w:r>
      <w:r w:rsidR="00E9397F">
        <w:t>e Architektur für das Projekt MRT (Mobile Reporting Tool).</w:t>
      </w:r>
    </w:p>
    <w:p w:rsidR="00DD5A17" w:rsidRDefault="00DD5A17" w:rsidP="00DD5A17">
      <w:pPr>
        <w:pStyle w:val="berschrift2"/>
      </w:pPr>
      <w:bookmarkStart w:id="6" w:name="_Toc290377894"/>
      <w:r>
        <w:t>Gültigkeitsbereich</w:t>
      </w:r>
      <w:bookmarkEnd w:id="6"/>
    </w:p>
    <w:p w:rsidR="00DD5A17" w:rsidRPr="00DD5A17" w:rsidRDefault="003D6025" w:rsidP="00DD5A17">
      <w:r>
        <w:t>Dieses Dokument ist während der gesamten Projektdauer gültig</w:t>
      </w:r>
      <w:r w:rsidR="00271851">
        <w:t xml:space="preserve"> (21.02 bis 03.06.2011).</w:t>
      </w:r>
    </w:p>
    <w:p w:rsidR="00DD5A17" w:rsidRDefault="00DD5A17" w:rsidP="00DD5A17">
      <w:pPr>
        <w:pStyle w:val="berschrift2"/>
      </w:pPr>
      <w:bookmarkStart w:id="7" w:name="_Toc290377895"/>
      <w:r>
        <w:t>Definitionen und Abkürzungen</w:t>
      </w:r>
      <w:bookmarkEnd w:id="7"/>
    </w:p>
    <w:p w:rsidR="00DD5A17" w:rsidRPr="00DD5A17" w:rsidRDefault="00405571" w:rsidP="00DD5A17">
      <w:r>
        <w:t xml:space="preserve">Die Definitionen und Abkürzungen befinden sich in der ausgelagerten Datei </w:t>
      </w:r>
      <w:proofErr w:type="spellStart"/>
      <w:r>
        <w:t>doc</w:t>
      </w:r>
      <w:proofErr w:type="spellEnd"/>
      <w:r>
        <w:t>/01_Projektplan/glossar.docx.</w:t>
      </w:r>
    </w:p>
    <w:p w:rsidR="00DD5A17" w:rsidRDefault="00DD5A17" w:rsidP="00DD5A17">
      <w:pPr>
        <w:pStyle w:val="berschrift2"/>
      </w:pPr>
      <w:bookmarkStart w:id="8" w:name="_Toc290377896"/>
      <w:r>
        <w:t>Referenzen</w:t>
      </w:r>
      <w:bookmarkEnd w:id="8"/>
    </w:p>
    <w:p w:rsidR="00C06C89" w:rsidRDefault="00C06C89" w:rsidP="00C67C42">
      <w:pPr>
        <w:pStyle w:val="Listenabsatz"/>
        <w:numPr>
          <w:ilvl w:val="0"/>
          <w:numId w:val="5"/>
        </w:numPr>
        <w:rPr>
          <w:rFonts w:cstheme="minorHAnsi"/>
        </w:rPr>
      </w:pPr>
      <w:proofErr w:type="spellStart"/>
      <w:r>
        <w:rPr>
          <w:rFonts w:cstheme="minorHAnsi"/>
        </w:rPr>
        <w:t>doc</w:t>
      </w:r>
      <w:proofErr w:type="spellEnd"/>
      <w:r>
        <w:rPr>
          <w:rFonts w:cstheme="minorHAnsi"/>
        </w:rPr>
        <w:t>/03_Anforderungsspezifikationen/*</w:t>
      </w:r>
    </w:p>
    <w:p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/template.dotx</w:t>
      </w:r>
    </w:p>
    <w:p w:rsidR="00C67C42"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templates</w:t>
      </w:r>
      <w:proofErr w:type="spellEnd"/>
      <w:r w:rsidRPr="005D39F8">
        <w:rPr>
          <w:rFonts w:cstheme="minorHAnsi"/>
        </w:rPr>
        <w:t>/</w:t>
      </w:r>
      <w:r w:rsidRPr="00EA6520">
        <w:rPr>
          <w:rFonts w:cstheme="minorHAnsi"/>
        </w:rPr>
        <w:t>java_formatting.xml</w:t>
      </w:r>
    </w:p>
    <w:p w:rsidR="00C67C42" w:rsidRPr="00B35170" w:rsidRDefault="00C67C42" w:rsidP="00C67C42">
      <w:pPr>
        <w:pStyle w:val="Listenabsatz"/>
        <w:numPr>
          <w:ilvl w:val="0"/>
          <w:numId w:val="5"/>
        </w:numPr>
        <w:rPr>
          <w:rFonts w:cstheme="minorHAnsi"/>
          <w:lang w:val="en-GB"/>
        </w:rPr>
      </w:pPr>
      <w:r w:rsidRPr="00B35170">
        <w:rPr>
          <w:rFonts w:cstheme="minorHAnsi"/>
          <w:lang w:val="en-GB"/>
        </w:rPr>
        <w:t>doc/templates/ruby_formatting_settings.zip</w:t>
      </w:r>
    </w:p>
    <w:p w:rsidR="00C67C42" w:rsidRPr="00790B0A" w:rsidRDefault="00C67C42" w:rsidP="00C67C42">
      <w:pPr>
        <w:pStyle w:val="Listenabsatz"/>
        <w:numPr>
          <w:ilvl w:val="0"/>
          <w:numId w:val="5"/>
        </w:numPr>
        <w:rPr>
          <w:rFonts w:cstheme="minorHAnsi"/>
        </w:rPr>
      </w:pPr>
      <w:proofErr w:type="spellStart"/>
      <w:r w:rsidRPr="005D39F8">
        <w:rPr>
          <w:rFonts w:cstheme="minorHAnsi"/>
        </w:rPr>
        <w:t>doc</w:t>
      </w:r>
      <w:proofErr w:type="spellEnd"/>
      <w:r w:rsidRPr="005D39F8">
        <w:rPr>
          <w:rFonts w:cstheme="minorHAnsi"/>
        </w:rPr>
        <w:t>/</w:t>
      </w:r>
      <w:proofErr w:type="spellStart"/>
      <w:r w:rsidRPr="005D39F8">
        <w:rPr>
          <w:rFonts w:cstheme="minorHAnsi"/>
        </w:rPr>
        <w:t>media</w:t>
      </w:r>
      <w:proofErr w:type="spellEnd"/>
      <w:r w:rsidRPr="005D39F8">
        <w:rPr>
          <w:rFonts w:cstheme="minorHAnsi"/>
        </w:rPr>
        <w:t>/logo.png</w:t>
      </w:r>
    </w:p>
    <w:p w:rsidR="00DD5A17" w:rsidRPr="00DD5A17" w:rsidRDefault="00DD5A17" w:rsidP="00DD5A17"/>
    <w:p w:rsidR="007574D4" w:rsidRDefault="007574D4">
      <w:pPr>
        <w:rPr>
          <w:b/>
          <w:bCs/>
          <w:color w:val="FFFFFF" w:themeColor="background1"/>
          <w:spacing w:val="15"/>
          <w:sz w:val="22"/>
          <w:szCs w:val="22"/>
        </w:rPr>
      </w:pPr>
      <w:r>
        <w:br w:type="page"/>
      </w:r>
    </w:p>
    <w:p w:rsidR="00DD5A17" w:rsidRDefault="00EB5F60" w:rsidP="00DD5A17">
      <w:pPr>
        <w:pStyle w:val="berschrift1"/>
      </w:pPr>
      <w:bookmarkStart w:id="9" w:name="_Toc290377897"/>
      <w:r>
        <w:lastRenderedPageBreak/>
        <w:t>Software Architektur</w:t>
      </w:r>
      <w:bookmarkEnd w:id="9"/>
    </w:p>
    <w:p w:rsidR="00DD5A17" w:rsidRDefault="00DD5A17" w:rsidP="00EB5F60">
      <w:pPr>
        <w:pStyle w:val="berschrift2"/>
      </w:pPr>
      <w:bookmarkStart w:id="10" w:name="_Toc290377898"/>
      <w:r>
        <w:t>Architektonische Ziele &amp; Einschränkungen</w:t>
      </w:r>
      <w:bookmarkEnd w:id="10"/>
    </w:p>
    <w:p w:rsidR="008D7363" w:rsidRPr="008D7363" w:rsidRDefault="008D7363" w:rsidP="008D7363">
      <w:r>
        <w:t>&lt;Beschreibt die Softwareanforderungen und Objekte, welche einen Einfluss auf die Architektur haben [</w:t>
      </w:r>
      <w:proofErr w:type="spellStart"/>
      <w:r>
        <w:t>Bspl</w:t>
      </w:r>
      <w:proofErr w:type="spellEnd"/>
      <w:r>
        <w:t xml:space="preserve">: </w:t>
      </w:r>
      <w:proofErr w:type="spellStart"/>
      <w:r w:rsidRPr="00171C7A">
        <w:t>Safety</w:t>
      </w:r>
      <w:proofErr w:type="spellEnd"/>
      <w:r w:rsidRPr="00171C7A">
        <w:t xml:space="preserve">, Security, Privacy, Distribution, </w:t>
      </w:r>
      <w:r>
        <w:t>…] Beinhaltet auch eine Beschreibung von Design und Implementationsstrategie, Teamstruktur, Entwicklungstools, Zeitplan, etc…&gt;</w:t>
      </w:r>
    </w:p>
    <w:p w:rsidR="00DD5A17" w:rsidRDefault="001C341B" w:rsidP="00DD5A17">
      <w:pPr>
        <w:pStyle w:val="berschrift3"/>
      </w:pPr>
      <w:bookmarkStart w:id="11" w:name="_Toc290377899"/>
      <w:r>
        <w:t>Ziele</w:t>
      </w:r>
      <w:bookmarkEnd w:id="11"/>
    </w:p>
    <w:p w:rsidR="00972102" w:rsidRDefault="00EC66D2" w:rsidP="00407CD3">
      <w:pPr>
        <w:pStyle w:val="Listenabsatz"/>
        <w:numPr>
          <w:ilvl w:val="0"/>
          <w:numId w:val="5"/>
        </w:numPr>
      </w:pPr>
      <w:r>
        <w:t xml:space="preserve">Es soll möglichst einfach möglich sein, den </w:t>
      </w:r>
      <w:proofErr w:type="spellStart"/>
      <w:r>
        <w:t>Android</w:t>
      </w:r>
      <w:proofErr w:type="spellEnd"/>
      <w:r>
        <w:t xml:space="preserve"> Client du</w:t>
      </w:r>
      <w:r w:rsidR="00987642">
        <w:t xml:space="preserve">rch einen anderen Client (z.B. </w:t>
      </w:r>
      <w:proofErr w:type="spellStart"/>
      <w:r w:rsidR="00987642">
        <w:t>i</w:t>
      </w:r>
      <w:r>
        <w:t>Phone</w:t>
      </w:r>
      <w:proofErr w:type="spellEnd"/>
      <w:r>
        <w:t>, Windows7</w:t>
      </w:r>
      <w:r w:rsidR="00E61205">
        <w:t xml:space="preserve"> Phone</w:t>
      </w:r>
      <w:r>
        <w:t>) zu ersetzen. Deshalb dar</w:t>
      </w:r>
      <w:r w:rsidR="00E61205">
        <w:t xml:space="preserve">f die Architektur keine </w:t>
      </w:r>
      <w:proofErr w:type="spellStart"/>
      <w:r w:rsidR="00E61205">
        <w:t>Android</w:t>
      </w:r>
      <w:proofErr w:type="spellEnd"/>
      <w:r w:rsidR="00E61205">
        <w:t>-</w:t>
      </w:r>
      <w:r>
        <w:t>spezifische</w:t>
      </w:r>
      <w:r w:rsidR="00E61205">
        <w:t>n</w:t>
      </w:r>
      <w:r>
        <w:t xml:space="preserve"> Konzepte enthalten.</w:t>
      </w:r>
    </w:p>
    <w:p w:rsidR="00EC66D2" w:rsidRDefault="00A107A1" w:rsidP="00407CD3">
      <w:pPr>
        <w:pStyle w:val="Listenabsatz"/>
        <w:numPr>
          <w:ilvl w:val="0"/>
          <w:numId w:val="5"/>
        </w:numPr>
      </w:pPr>
      <w:r>
        <w:t>Die Benutzeroberfläche des</w:t>
      </w:r>
      <w:r w:rsidR="009139C9">
        <w:t xml:space="preserve"> </w:t>
      </w:r>
      <w:proofErr w:type="spellStart"/>
      <w:r w:rsidR="009139C9">
        <w:t>Android</w:t>
      </w:r>
      <w:proofErr w:type="spellEnd"/>
      <w:r w:rsidR="009139C9">
        <w:t xml:space="preserve"> Client</w:t>
      </w:r>
      <w:r>
        <w:t>s</w:t>
      </w:r>
      <w:r w:rsidR="009139C9">
        <w:t xml:space="preserve"> soll sehr einfach und übersichtlich gestaltet werden. </w:t>
      </w:r>
      <w:r w:rsidR="00987642">
        <w:t>Deshalb</w:t>
      </w:r>
      <w:r w:rsidR="009139C9">
        <w:t xml:space="preserve"> </w:t>
      </w:r>
      <w:r w:rsidR="00CA1210">
        <w:t xml:space="preserve">stellt </w:t>
      </w:r>
      <w:r w:rsidR="009139C9">
        <w:t xml:space="preserve">der </w:t>
      </w:r>
      <w:proofErr w:type="spellStart"/>
      <w:r w:rsidR="009139C9">
        <w:t>Android</w:t>
      </w:r>
      <w:proofErr w:type="spellEnd"/>
      <w:r w:rsidR="009139C9">
        <w:t xml:space="preserve"> Client nur die wichtigsten </w:t>
      </w:r>
      <w:r w:rsidR="00CA1210">
        <w:t>Funktionalitäten zur Verfügung</w:t>
      </w:r>
      <w:r w:rsidR="009139C9">
        <w:t>.</w:t>
      </w:r>
    </w:p>
    <w:p w:rsidR="009139C9" w:rsidRDefault="00CA1210" w:rsidP="00407CD3">
      <w:pPr>
        <w:pStyle w:val="Listenabsatz"/>
        <w:numPr>
          <w:ilvl w:val="0"/>
          <w:numId w:val="5"/>
        </w:numPr>
      </w:pPr>
      <w:r>
        <w:t xml:space="preserve">Mehrere Mitarbeiter müssen gleichzeitig Stundeneinträge machen können. </w:t>
      </w:r>
      <w:r w:rsidR="00E61205">
        <w:t>Darum</w:t>
      </w:r>
      <w:r>
        <w:t xml:space="preserve"> müssen die einzelnen Einträge voneinander getrennt werden.</w:t>
      </w:r>
    </w:p>
    <w:p w:rsidR="00CA1210" w:rsidRDefault="00AE39D8" w:rsidP="00407CD3">
      <w:pPr>
        <w:pStyle w:val="Listenabsatz"/>
        <w:numPr>
          <w:ilvl w:val="0"/>
          <w:numId w:val="5"/>
        </w:numPr>
      </w:pPr>
      <w:r>
        <w:t xml:space="preserve">Die Daten müssen konsistent bleiben, auch wenn die Datenverbindung zwischen Client und Server unterbrochen wird. Das soll gezielt durch geplante Abläufe </w:t>
      </w:r>
      <w:r w:rsidR="00987642">
        <w:t>erreicht werden</w:t>
      </w:r>
      <w:r>
        <w:t>.</w:t>
      </w:r>
    </w:p>
    <w:p w:rsidR="00AE39D8" w:rsidRDefault="00D42204" w:rsidP="00407CD3">
      <w:pPr>
        <w:pStyle w:val="Listenabsatz"/>
        <w:numPr>
          <w:ilvl w:val="0"/>
          <w:numId w:val="5"/>
        </w:numPr>
      </w:pPr>
      <w:r>
        <w:t>Die Schnittstellen zwischen Client und Server sollen genau definiert werden, damit die zwei Teile unabhängig voneinander entwickelt werden könnten.</w:t>
      </w:r>
    </w:p>
    <w:p w:rsidR="00DD5A17" w:rsidRDefault="00972102" w:rsidP="00DD5A17">
      <w:pPr>
        <w:pStyle w:val="berschrift3"/>
      </w:pPr>
      <w:bookmarkStart w:id="12" w:name="_Toc290377900"/>
      <w:r>
        <w:t>Einschränkungen</w:t>
      </w:r>
      <w:bookmarkEnd w:id="12"/>
    </w:p>
    <w:p w:rsidR="00665A6D" w:rsidRDefault="00665A6D" w:rsidP="00665A6D">
      <w:pPr>
        <w:pStyle w:val="Listenabsatz"/>
        <w:numPr>
          <w:ilvl w:val="0"/>
          <w:numId w:val="5"/>
        </w:numPr>
      </w:pPr>
      <w:r>
        <w:t xml:space="preserve">Der </w:t>
      </w:r>
      <w:proofErr w:type="spellStart"/>
      <w:r>
        <w:t>Android</w:t>
      </w:r>
      <w:proofErr w:type="spellEnd"/>
      <w:r>
        <w:t xml:space="preserve"> Client </w:t>
      </w:r>
      <w:r w:rsidR="00E61205">
        <w:t>wird über</w:t>
      </w:r>
      <w:r>
        <w:t xml:space="preserve"> </w:t>
      </w:r>
      <w:r w:rsidR="004200F5">
        <w:t xml:space="preserve">den </w:t>
      </w:r>
      <w:r>
        <w:t>Touchscreen bedient. Deshalb muss d</w:t>
      </w:r>
      <w:r w:rsidR="004200F5">
        <w:t>arauf geachtet werden, dass beispielsweise</w:t>
      </w:r>
      <w:r>
        <w:t xml:space="preserve"> die Buttons gross genug sind.</w:t>
      </w:r>
    </w:p>
    <w:p w:rsidR="007574D4" w:rsidRPr="00763B1C" w:rsidRDefault="004200F5" w:rsidP="00763B1C">
      <w:pPr>
        <w:pStyle w:val="Listenabsatz"/>
        <w:numPr>
          <w:ilvl w:val="0"/>
          <w:numId w:val="5"/>
        </w:numPr>
      </w:pPr>
      <w:r>
        <w:t xml:space="preserve">Da für die </w:t>
      </w:r>
      <w:r w:rsidR="00B76ECE">
        <w:t xml:space="preserve">Entwicklung des Prototyps </w:t>
      </w:r>
      <w:r>
        <w:t>nur wenig Zeit zur Verfügung steht und es in diesem Projekt nicht primär um das grafische Erscheinungsbild geht,</w:t>
      </w:r>
      <w:r w:rsidR="00763B1C">
        <w:t xml:space="preserve"> wird dieses nicht ausgereift sein.</w:t>
      </w:r>
      <w:r w:rsidR="007574D4">
        <w:br w:type="page"/>
      </w:r>
    </w:p>
    <w:p w:rsidR="00FA7E81" w:rsidRDefault="00EE2FF1" w:rsidP="00FA7E81">
      <w:pPr>
        <w:pStyle w:val="berschrift2"/>
      </w:pPr>
      <w:bookmarkStart w:id="13" w:name="_Toc290377901"/>
      <w:r>
        <w:lastRenderedPageBreak/>
        <w:t>Architekturübersicht</w:t>
      </w:r>
      <w:bookmarkEnd w:id="13"/>
    </w:p>
    <w:p w:rsidR="00A64DD9" w:rsidRPr="002D1931" w:rsidRDefault="007574D4" w:rsidP="0071162A">
      <w:r>
        <w:t xml:space="preserve">Wie anhand der nachstehenden Abbildung ersichtlich, besteht die Architektur aus einem Client-Server System. </w:t>
      </w:r>
      <w:r w:rsidR="002324D3">
        <w:t xml:space="preserve">Als Clients werden Computer sowie </w:t>
      </w:r>
      <w:proofErr w:type="spellStart"/>
      <w:r w:rsidR="002324D3">
        <w:t>Smartphones</w:t>
      </w:r>
      <w:proofErr w:type="spellEnd"/>
      <w:r w:rsidR="002324D3">
        <w:t xml:space="preserve"> mit dem </w:t>
      </w:r>
      <w:proofErr w:type="spellStart"/>
      <w:r w:rsidR="002324D3">
        <w:t>Android</w:t>
      </w:r>
      <w:proofErr w:type="spellEnd"/>
      <w:r w:rsidR="002324D3">
        <w:t xml:space="preserve"> Betriebssystem eingesetzt. </w:t>
      </w:r>
      <w:r w:rsidR="00A64DD9">
        <w:t xml:space="preserve">Die </w:t>
      </w:r>
      <w:proofErr w:type="spellStart"/>
      <w:r w:rsidR="00A64DD9">
        <w:t>Android</w:t>
      </w:r>
      <w:proofErr w:type="spellEnd"/>
      <w:r w:rsidR="00A64DD9">
        <w:t xml:space="preserve"> </w:t>
      </w:r>
      <w:r w:rsidR="00E63CE9">
        <w:t>Mobiltelefon</w:t>
      </w:r>
      <w:r w:rsidR="00A64DD9">
        <w:t xml:space="preserve">e verwenden eine eigene kleine Datenbank, welche verwendet wird falls ein Zeiteintrag nicht direkt übermittelt werden kann. </w:t>
      </w:r>
    </w:p>
    <w:p w:rsidR="00EE2FF1" w:rsidRDefault="00A64DD9" w:rsidP="00EE2FF1">
      <w:r>
        <w:rPr>
          <w:noProof/>
          <w:lang w:eastAsia="de-CH"/>
        </w:rPr>
        <mc:AlternateContent>
          <mc:Choice Requires="wpg">
            <w:drawing>
              <wp:anchor distT="0" distB="0" distL="114300" distR="114300" simplePos="0" relativeHeight="251671552" behindDoc="0" locked="0" layoutInCell="1" allowOverlap="1" wp14:anchorId="1760E6D2" wp14:editId="7B83C659">
                <wp:simplePos x="0" y="0"/>
                <wp:positionH relativeFrom="column">
                  <wp:posOffset>704850</wp:posOffset>
                </wp:positionH>
                <wp:positionV relativeFrom="paragraph">
                  <wp:posOffset>222250</wp:posOffset>
                </wp:positionV>
                <wp:extent cx="4295775" cy="5143500"/>
                <wp:effectExtent l="0" t="0" r="9525" b="0"/>
                <wp:wrapTopAndBottom/>
                <wp:docPr id="34" name="Gruppieren 34"/>
                <wp:cNvGraphicFramePr/>
                <a:graphic xmlns:a="http://schemas.openxmlformats.org/drawingml/2006/main">
                  <a:graphicData uri="http://schemas.microsoft.com/office/word/2010/wordprocessingGroup">
                    <wpg:wgp>
                      <wpg:cNvGrpSpPr/>
                      <wpg:grpSpPr>
                        <a:xfrm>
                          <a:off x="0" y="0"/>
                          <a:ext cx="4295775" cy="5143500"/>
                          <a:chOff x="0" y="0"/>
                          <a:chExt cx="4295775" cy="5161894"/>
                        </a:xfrm>
                      </wpg:grpSpPr>
                      <pic:pic xmlns:pic="http://schemas.openxmlformats.org/drawingml/2006/picture">
                        <pic:nvPicPr>
                          <pic:cNvPr id="32" name="Grafik 32"/>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95553" cy="4933507"/>
                          </a:xfrm>
                          <a:prstGeom prst="rect">
                            <a:avLst/>
                          </a:prstGeom>
                        </pic:spPr>
                      </pic:pic>
                      <wps:wsp>
                        <wps:cNvPr id="33" name="Textfeld 33"/>
                        <wps:cNvSpPr txBox="1"/>
                        <wps:spPr>
                          <a:xfrm>
                            <a:off x="0" y="4986653"/>
                            <a:ext cx="4295775" cy="175241"/>
                          </a:xfrm>
                          <a:prstGeom prst="rect">
                            <a:avLst/>
                          </a:prstGeom>
                          <a:solidFill>
                            <a:prstClr val="white"/>
                          </a:solidFill>
                          <a:ln>
                            <a:noFill/>
                          </a:ln>
                          <a:effectLst/>
                        </wps:spPr>
                        <wps:txbx>
                          <w:txbxContent>
                            <w:p w:rsidR="00B43B05" w:rsidRPr="00CD0510" w:rsidRDefault="00B43B05" w:rsidP="00E63CE9">
                              <w:pPr>
                                <w:pStyle w:val="Beschriftung"/>
                                <w:rPr>
                                  <w:noProof/>
                                  <w:sz w:val="20"/>
                                  <w:szCs w:val="20"/>
                                </w:rPr>
                              </w:pPr>
                              <w:bookmarkStart w:id="14" w:name="_Toc290375862"/>
                              <w:r>
                                <w:t xml:space="preserve">Abbildung </w:t>
                              </w:r>
                              <w:fldSimple w:instr=" SEQ Abbildung \* ARABIC ">
                                <w:r>
                                  <w:rPr>
                                    <w:noProof/>
                                  </w:rPr>
                                  <w:t>1</w:t>
                                </w:r>
                              </w:fldSimple>
                              <w:r>
                                <w:t xml:space="preserve"> - Architekturübersicht</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4" o:spid="_x0000_s1026" style="position:absolute;margin-left:55.5pt;margin-top:17.5pt;width:338.25pt;height:405pt;z-index:251671552;mso-height-relative:margin" coordsize="42957,5161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32" o:spid="_x0000_s1027" type="#_x0000_t75" style="position:absolute;width:42955;height:4933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5vXmXEAAAA2wAAAA8AAABkcnMvZG93bnJldi54bWxEj0+LwjAUxO+C3yE8YW+a6roq1SiysLAK&#10;HvyD50fzbKvNS0myWv30RljwOMzMb5jZojGVuJLzpWUF/V4CgjizuuRcwWH/052A8AFZY2WZFNzJ&#10;w2Lebs0w1fbGW7ruQi4ihH2KCooQ6lRKnxVk0PdsTRy9k3UGQ5Qul9rhLcJNJQdJMpIGS44LBdb0&#10;XVB22f0ZBatj/0tfeLxx2fowWq4ej2S4Pyv10WmWUxCBmvAO/7d/tYLPAby+xB8g508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5vXmXEAAAA2wAAAA8AAAAAAAAAAAAAAAAA&#10;nwIAAGRycy9kb3ducmV2LnhtbFBLBQYAAAAABAAEAPcAAACQAwAAAAA=&#10;">
                  <v:imagedata r:id="rId13" o:title=""/>
                  <v:path arrowok="t"/>
                </v:shape>
                <v:shapetype id="_x0000_t202" coordsize="21600,21600" o:spt="202" path="m,l,21600r21600,l21600,xe">
                  <v:stroke joinstyle="miter"/>
                  <v:path gradientshapeok="t" o:connecttype="rect"/>
                </v:shapetype>
                <v:shape id="Textfeld 33" o:spid="_x0000_s1028" type="#_x0000_t202" style="position:absolute;top:49866;width:42957;height:175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ZZ0cUA&#10;AADbAAAADwAAAGRycy9kb3ducmV2LnhtbESPQWsCMRSE74X+h/AKXkrN1hUpW6OIVLC9iKuX3h6b&#10;52bbzcuSZHX77xtB8DjMzDfMfDnYVpzJh8axgtdxBoK4crrhWsHxsHl5AxEissbWMSn4owDLxePD&#10;HAvtLryncxlrkSAcClRgYuwKKUNlyGIYu444eSfnLcYkfS21x0uC21ZOsmwmLTacFgx2tDZU/Za9&#10;VbCbfu/Mc3/6+FpNc/957Nezn7pUavQ0rN5BRBriPXxrb7WCPIfrl/QD5OI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lnRxQAAANsAAAAPAAAAAAAAAAAAAAAAAJgCAABkcnMv&#10;ZG93bnJldi54bWxQSwUGAAAAAAQABAD1AAAAigMAAAAA&#10;" stroked="f">
                  <v:textbox style="mso-fit-shape-to-text:t" inset="0,0,0,0">
                    <w:txbxContent>
                      <w:p w:rsidR="00B43B05" w:rsidRPr="00CD0510" w:rsidRDefault="00B43B05" w:rsidP="00E63CE9">
                        <w:pPr>
                          <w:pStyle w:val="Beschriftung"/>
                          <w:rPr>
                            <w:noProof/>
                            <w:sz w:val="20"/>
                            <w:szCs w:val="20"/>
                          </w:rPr>
                        </w:pPr>
                        <w:bookmarkStart w:id="15" w:name="_Toc290375862"/>
                        <w:r>
                          <w:t xml:space="preserve">Abbildung </w:t>
                        </w:r>
                        <w:fldSimple w:instr=" SEQ Abbildung \* ARABIC ">
                          <w:r>
                            <w:rPr>
                              <w:noProof/>
                            </w:rPr>
                            <w:t>1</w:t>
                          </w:r>
                        </w:fldSimple>
                        <w:r>
                          <w:t xml:space="preserve"> - Architekturübersicht</w:t>
                        </w:r>
                        <w:bookmarkEnd w:id="15"/>
                      </w:p>
                    </w:txbxContent>
                  </v:textbox>
                </v:shape>
                <w10:wrap type="topAndBottom"/>
              </v:group>
            </w:pict>
          </mc:Fallback>
        </mc:AlternateContent>
      </w:r>
    </w:p>
    <w:p w:rsidR="00A64DD9" w:rsidRDefault="00A64DD9">
      <w:pPr>
        <w:rPr>
          <w:spacing w:val="15"/>
          <w:sz w:val="22"/>
          <w:szCs w:val="22"/>
        </w:rPr>
      </w:pPr>
      <w:r>
        <w:br w:type="page"/>
      </w:r>
    </w:p>
    <w:p w:rsidR="00BE5A3F" w:rsidRDefault="00BE5A3F" w:rsidP="005A2A86">
      <w:pPr>
        <w:pStyle w:val="berschrift2"/>
      </w:pPr>
      <w:bookmarkStart w:id="16" w:name="_Toc290377902"/>
      <w:r>
        <w:lastRenderedPageBreak/>
        <w:t>Kernarchitektur Übertragung Zeiteintrag</w:t>
      </w:r>
      <w:bookmarkEnd w:id="16"/>
    </w:p>
    <w:p w:rsidR="003B5AAF" w:rsidRDefault="003B5AAF" w:rsidP="003B5AAF">
      <w:pPr>
        <w:pStyle w:val="berschrift3"/>
      </w:pPr>
      <w:bookmarkStart w:id="17" w:name="_Toc290377903"/>
      <w:r>
        <w:t>Sequenzdiagramm</w:t>
      </w:r>
      <w:bookmarkEnd w:id="17"/>
    </w:p>
    <w:p w:rsidR="003B5AAF" w:rsidRDefault="003B5AAF" w:rsidP="003B5AAF">
      <w:r>
        <w:rPr>
          <w:noProof/>
          <w:lang w:eastAsia="de-CH"/>
        </w:rPr>
        <mc:AlternateContent>
          <mc:Choice Requires="wpg">
            <w:drawing>
              <wp:anchor distT="0" distB="0" distL="114300" distR="114300" simplePos="0" relativeHeight="251674624" behindDoc="0" locked="0" layoutInCell="1" allowOverlap="1" wp14:anchorId="498D1B03" wp14:editId="45520B5F">
                <wp:simplePos x="0" y="0"/>
                <wp:positionH relativeFrom="column">
                  <wp:posOffset>5080</wp:posOffset>
                </wp:positionH>
                <wp:positionV relativeFrom="paragraph">
                  <wp:posOffset>457835</wp:posOffset>
                </wp:positionV>
                <wp:extent cx="5838825" cy="7394575"/>
                <wp:effectExtent l="0" t="0" r="9525" b="0"/>
                <wp:wrapTopAndBottom/>
                <wp:docPr id="37" name="Gruppieren 37"/>
                <wp:cNvGraphicFramePr/>
                <a:graphic xmlns:a="http://schemas.openxmlformats.org/drawingml/2006/main">
                  <a:graphicData uri="http://schemas.microsoft.com/office/word/2010/wordprocessingGroup">
                    <wpg:wgp>
                      <wpg:cNvGrpSpPr/>
                      <wpg:grpSpPr>
                        <a:xfrm>
                          <a:off x="0" y="0"/>
                          <a:ext cx="5838825" cy="7394575"/>
                          <a:chOff x="0" y="66675"/>
                          <a:chExt cx="5838825" cy="7394575"/>
                        </a:xfrm>
                      </wpg:grpSpPr>
                      <pic:pic xmlns:pic="http://schemas.openxmlformats.org/drawingml/2006/picture">
                        <pic:nvPicPr>
                          <pic:cNvPr id="35" name="Grafik 35"/>
                          <pic:cNvPicPr>
                            <a:picLocks noChangeAspect="1"/>
                          </pic:cNvPicPr>
                        </pic:nvPicPr>
                        <pic:blipFill>
                          <a:blip r:embed="rId14">
                            <a:extLst>
                              <a:ext uri="{28A0092B-C50C-407E-A947-70E740481C1C}">
                                <a14:useLocalDpi xmlns:a14="http://schemas.microsoft.com/office/drawing/2010/main" val="0"/>
                              </a:ext>
                            </a:extLst>
                          </a:blip>
                          <a:srcRect/>
                          <a:stretch>
                            <a:fillRect/>
                          </a:stretch>
                        </pic:blipFill>
                        <pic:spPr bwMode="auto">
                          <a:xfrm>
                            <a:off x="0" y="66675"/>
                            <a:ext cx="5838825" cy="7239000"/>
                          </a:xfrm>
                          <a:prstGeom prst="rect">
                            <a:avLst/>
                          </a:prstGeom>
                          <a:noFill/>
                          <a:ln>
                            <a:noFill/>
                          </a:ln>
                        </pic:spPr>
                      </pic:pic>
                      <wps:wsp>
                        <wps:cNvPr id="36" name="Textfeld 36"/>
                        <wps:cNvSpPr txBox="1"/>
                        <wps:spPr>
                          <a:xfrm>
                            <a:off x="0" y="7286625"/>
                            <a:ext cx="5836920" cy="174625"/>
                          </a:xfrm>
                          <a:prstGeom prst="rect">
                            <a:avLst/>
                          </a:prstGeom>
                          <a:solidFill>
                            <a:prstClr val="white"/>
                          </a:solidFill>
                          <a:ln>
                            <a:noFill/>
                          </a:ln>
                          <a:effectLst/>
                        </wps:spPr>
                        <wps:txbx>
                          <w:txbxContent>
                            <w:p w:rsidR="00B43B05" w:rsidRPr="00715E46" w:rsidRDefault="00B43B05" w:rsidP="00696160">
                              <w:pPr>
                                <w:pStyle w:val="Beschriftung"/>
                                <w:rPr>
                                  <w:noProof/>
                                  <w:sz w:val="20"/>
                                  <w:szCs w:val="20"/>
                                </w:rPr>
                              </w:pPr>
                              <w:bookmarkStart w:id="18" w:name="_Toc290375863"/>
                              <w:r>
                                <w:t xml:space="preserve">Abbildung </w:t>
                              </w:r>
                              <w:fldSimple w:instr=" SEQ Abbildung \* ARABIC ">
                                <w:r>
                                  <w:rPr>
                                    <w:noProof/>
                                  </w:rPr>
                                  <w:t>2</w:t>
                                </w:r>
                              </w:fldSimple>
                              <w:r>
                                <w:t xml:space="preserve"> - Sequenzdiagramm Übertragung </w:t>
                              </w:r>
                              <w:proofErr w:type="spellStart"/>
                              <w:r>
                                <w:t>TimeEntry</w:t>
                              </w:r>
                              <w:bookmarkEnd w:id="18"/>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14:sizeRelV relativeFrom="margin">
                  <wp14:pctHeight>0</wp14:pctHeight>
                </wp14:sizeRelV>
              </wp:anchor>
            </w:drawing>
          </mc:Choice>
          <mc:Fallback>
            <w:pict>
              <v:group id="Gruppieren 37" o:spid="_x0000_s1029" style="position:absolute;margin-left:.4pt;margin-top:36.05pt;width:459.75pt;height:582.25pt;z-index:251674624;mso-height-relative:margin" coordorigin=",666" coordsize="58388,7394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">
                <v:shape id="Grafik 35" o:spid="_x0000_s1030" type="#_x0000_t75" style="position:absolute;top:666;width:58388;height:723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4kiPDAAAA2wAAAA8AAABkcnMvZG93bnJldi54bWxEj0uLwkAQhO+C/2FowZuZrI9FoqPsCoJe&#10;Vnyem0ybZM30hMyo0V+/Iwh7LKrqK2o6b0wpblS7wrKCjygGQZxaXXCm4LBf9sYgnEfWWFomBQ9y&#10;MJ+1W1NMtL3zlm47n4kAYZeggtz7KpHSpTkZdJGtiIN3trVBH2SdSV3jPcBNKftx/CkNFhwWcqxo&#10;kVN62V2Ngt/LcfjzzE4nvbbpePhtNo3UZ6W6neZrAsJT4//D7/ZKKxiM4PUl/AA5+wM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1DiSI8MAAADbAAAADwAAAAAAAAAAAAAAAACf&#10;AgAAZHJzL2Rvd25yZXYueG1sUEsFBgAAAAAEAAQA9wAAAI8DAAAAAA==&#10;">
                  <v:imagedata r:id="rId15" o:title=""/>
                  <v:path arrowok="t"/>
                </v:shape>
                <v:shape id="Textfeld 36" o:spid="_x0000_s1031" type="#_x0000_t202" style="position:absolute;top:72866;width:58369;height:174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H6ScUA&#10;AADbAAAADwAAAGRycy9kb3ducmV2LnhtbESPQWsCMRSE70L/Q3iFXqRmq7KUrVFEKrRepFsvvT02&#10;z822m5clyer23xtB8DjMzDfMYjXYVpzIh8axgpdJBoK4crrhWsHhe/v8CiJEZI2tY1LwTwFWy4fR&#10;AgvtzvxFpzLWIkE4FKjAxNgVUobKkMUwcR1x8o7OW4xJ+lpqj+cEt62cZlkuLTacFgx2tDFU/ZW9&#10;VbCf/+zNuD++79bzmf889Jv8ty6Venoc1m8gIg3xHr61P7SCWQ7XL+kHyO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fpJxQAAANsAAAAPAAAAAAAAAAAAAAAAAJgCAABkcnMv&#10;ZG93bnJldi54bWxQSwUGAAAAAAQABAD1AAAAigMAAAAA&#10;" stroked="f">
                  <v:textbox style="mso-fit-shape-to-text:t" inset="0,0,0,0">
                    <w:txbxContent>
                      <w:p w:rsidR="00B43B05" w:rsidRPr="00715E46" w:rsidRDefault="00B43B05" w:rsidP="00696160">
                        <w:pPr>
                          <w:pStyle w:val="Beschriftung"/>
                          <w:rPr>
                            <w:noProof/>
                            <w:sz w:val="20"/>
                            <w:szCs w:val="20"/>
                          </w:rPr>
                        </w:pPr>
                        <w:bookmarkStart w:id="19" w:name="_Toc290375863"/>
                        <w:r>
                          <w:t xml:space="preserve">Abbildung </w:t>
                        </w:r>
                        <w:fldSimple w:instr=" SEQ Abbildung \* ARABIC ">
                          <w:r>
                            <w:rPr>
                              <w:noProof/>
                            </w:rPr>
                            <w:t>2</w:t>
                          </w:r>
                        </w:fldSimple>
                        <w:r>
                          <w:t xml:space="preserve"> - Sequenzdiagramm Übertragung </w:t>
                        </w:r>
                        <w:proofErr w:type="spellStart"/>
                        <w:r>
                          <w:t>TimeEntry</w:t>
                        </w:r>
                        <w:bookmarkEnd w:id="19"/>
                        <w:proofErr w:type="spellEnd"/>
                      </w:p>
                    </w:txbxContent>
                  </v:textbox>
                </v:shape>
                <w10:wrap type="topAndBottom"/>
              </v:group>
            </w:pict>
          </mc:Fallback>
        </mc:AlternateContent>
      </w:r>
      <w:r>
        <w:t>Die folgende Abbildung zeigt den Ablauf beim Übertragen eines Zeiteintrags zwischen dem Client (</w:t>
      </w:r>
      <w:proofErr w:type="spellStart"/>
      <w:r>
        <w:t>Android</w:t>
      </w:r>
      <w:proofErr w:type="spellEnd"/>
      <w:r>
        <w:t>) und dem Server.</w:t>
      </w:r>
    </w:p>
    <w:p w:rsidR="003B5AAF" w:rsidRPr="003B5AAF" w:rsidRDefault="003B5AAF" w:rsidP="003B5AAF"/>
    <w:p w:rsidR="003B5AAF" w:rsidRDefault="003B5AAF">
      <w:r>
        <w:br w:type="page"/>
      </w:r>
    </w:p>
    <w:p w:rsidR="003B5AAF" w:rsidRDefault="003B5AAF" w:rsidP="003B5AAF">
      <w:pPr>
        <w:pStyle w:val="berschrift3"/>
      </w:pPr>
      <w:bookmarkStart w:id="20" w:name="_Toc290377904"/>
      <w:r>
        <w:lastRenderedPageBreak/>
        <w:t>Zustandsdiagramm</w:t>
      </w:r>
      <w:bookmarkEnd w:id="20"/>
    </w:p>
    <w:p w:rsidR="003B5AAF" w:rsidRPr="003B5AAF" w:rsidRDefault="003B5AAF" w:rsidP="003B5AAF">
      <w:r>
        <w:t>Das Zustandsdiagramm zeigt den Ablauf beim Übertragen eines Zeiteintrags mit allen Übergängen und Aktionen.</w:t>
      </w:r>
    </w:p>
    <w:p w:rsidR="003B5AAF" w:rsidRDefault="003B5AAF" w:rsidP="003B5AAF">
      <w:pPr>
        <w:keepNext/>
      </w:pPr>
      <w:r>
        <w:rPr>
          <w:noProof/>
          <w:lang w:eastAsia="de-CH"/>
        </w:rPr>
        <w:drawing>
          <wp:inline distT="0" distB="0" distL="0" distR="0" wp14:anchorId="778B07B6" wp14:editId="2BB3C6E8">
            <wp:extent cx="5760720" cy="4817529"/>
            <wp:effectExtent l="0" t="0" r="0" b="2540"/>
            <wp:docPr id="38" name="Grafik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4817529"/>
                    </a:xfrm>
                    <a:prstGeom prst="rect">
                      <a:avLst/>
                    </a:prstGeom>
                    <a:noFill/>
                    <a:ln>
                      <a:noFill/>
                    </a:ln>
                  </pic:spPr>
                </pic:pic>
              </a:graphicData>
            </a:graphic>
          </wp:inline>
        </w:drawing>
      </w:r>
    </w:p>
    <w:p w:rsidR="003B5AAF" w:rsidRDefault="003B5AAF" w:rsidP="003B5AAF">
      <w:pPr>
        <w:pStyle w:val="Beschriftung"/>
      </w:pPr>
      <w:bookmarkStart w:id="21" w:name="_Toc290375864"/>
      <w:r>
        <w:t xml:space="preserve">Abbildung </w:t>
      </w:r>
      <w:fldSimple w:instr=" SEQ Abbildung \* ARABIC ">
        <w:r w:rsidR="007613B2">
          <w:rPr>
            <w:noProof/>
          </w:rPr>
          <w:t>3</w:t>
        </w:r>
      </w:fldSimple>
      <w:r>
        <w:t xml:space="preserve"> - Zustandsdiagramm Übertragung </w:t>
      </w:r>
      <w:proofErr w:type="spellStart"/>
      <w:r>
        <w:t>TimeEntry</w:t>
      </w:r>
      <w:bookmarkEnd w:id="21"/>
      <w:proofErr w:type="spellEnd"/>
    </w:p>
    <w:p w:rsidR="00BE5A3F" w:rsidRDefault="00BE5A3F" w:rsidP="003B5AAF">
      <w:pPr>
        <w:pStyle w:val="berschrift3"/>
      </w:pPr>
      <w:r>
        <w:br w:type="page"/>
      </w:r>
    </w:p>
    <w:p w:rsidR="005A2A86" w:rsidRDefault="005A2A86" w:rsidP="005A2A86">
      <w:pPr>
        <w:pStyle w:val="berschrift2"/>
      </w:pPr>
      <w:bookmarkStart w:id="22" w:name="_Toc290377905"/>
      <w:r>
        <w:lastRenderedPageBreak/>
        <w:t>Systemstruktur</w:t>
      </w:r>
      <w:bookmarkEnd w:id="22"/>
    </w:p>
    <w:p w:rsidR="005A2A86" w:rsidRDefault="005A2A86" w:rsidP="005A2A86">
      <w:pPr>
        <w:pStyle w:val="berschrift3"/>
      </w:pPr>
      <w:bookmarkStart w:id="23" w:name="_Toc290377906"/>
      <w:r>
        <w:t>Physische Sicht</w:t>
      </w:r>
      <w:bookmarkEnd w:id="23"/>
    </w:p>
    <w:p w:rsidR="00F20A28" w:rsidRDefault="00493A9A" w:rsidP="00F20A28">
      <w:pPr>
        <w:keepNext/>
      </w:pPr>
      <w:r>
        <w:rPr>
          <w:noProof/>
          <w:lang w:eastAsia="de-CH"/>
        </w:rPr>
        <w:drawing>
          <wp:inline distT="0" distB="0" distL="0" distR="0" wp14:anchorId="2AE27A70" wp14:editId="4D7FF174">
            <wp:extent cx="4848225" cy="1776730"/>
            <wp:effectExtent l="0" t="0" r="9525"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848225" cy="1776730"/>
                    </a:xfrm>
                    <a:prstGeom prst="rect">
                      <a:avLst/>
                    </a:prstGeom>
                    <a:noFill/>
                    <a:ln>
                      <a:noFill/>
                    </a:ln>
                  </pic:spPr>
                </pic:pic>
              </a:graphicData>
            </a:graphic>
          </wp:inline>
        </w:drawing>
      </w:r>
    </w:p>
    <w:p w:rsidR="005A2A86" w:rsidRDefault="00F20A28" w:rsidP="00F20A28">
      <w:pPr>
        <w:pStyle w:val="Beschriftung"/>
      </w:pPr>
      <w:bookmarkStart w:id="24" w:name="_Toc290375865"/>
      <w:r>
        <w:t xml:space="preserve">Abbildung </w:t>
      </w:r>
      <w:fldSimple w:instr=" SEQ Abbildung \* ARABIC ">
        <w:r w:rsidR="007613B2">
          <w:rPr>
            <w:noProof/>
          </w:rPr>
          <w:t>4</w:t>
        </w:r>
      </w:fldSimple>
      <w:r>
        <w:t xml:space="preserve"> - </w:t>
      </w:r>
      <w:proofErr w:type="spellStart"/>
      <w:r>
        <w:t>Deployment</w:t>
      </w:r>
      <w:proofErr w:type="spellEnd"/>
      <w:r>
        <w:t xml:space="preserve"> </w:t>
      </w:r>
      <w:proofErr w:type="spellStart"/>
      <w:r>
        <w:t>Diagram</w:t>
      </w:r>
      <w:proofErr w:type="spellEnd"/>
      <w:r>
        <w:t xml:space="preserve"> MRT</w:t>
      </w:r>
      <w:bookmarkEnd w:id="24"/>
    </w:p>
    <w:p w:rsidR="00987642" w:rsidRDefault="00E44D39" w:rsidP="00F20A28">
      <w:r>
        <w:t xml:space="preserve">Da der Server die </w:t>
      </w:r>
      <w:proofErr w:type="spellStart"/>
      <w:r>
        <w:t>Rails</w:t>
      </w:r>
      <w:proofErr w:type="spellEnd"/>
      <w:r>
        <w:t xml:space="preserve"> Applikation </w:t>
      </w:r>
      <w:proofErr w:type="spellStart"/>
      <w:r>
        <w:t>hostet</w:t>
      </w:r>
      <w:proofErr w:type="spellEnd"/>
      <w:r>
        <w:t xml:space="preserve">, wird er als Server </w:t>
      </w:r>
      <w:proofErr w:type="spellStart"/>
      <w:r>
        <w:t>Execution</w:t>
      </w:r>
      <w:proofErr w:type="spellEnd"/>
      <w:r>
        <w:t xml:space="preserve"> </w:t>
      </w:r>
      <w:proofErr w:type="spellStart"/>
      <w:r>
        <w:t>Node</w:t>
      </w:r>
      <w:proofErr w:type="spellEnd"/>
      <w:r>
        <w:t xml:space="preserve"> dargestellt.</w:t>
      </w:r>
      <w:r w:rsidR="00987642">
        <w:t xml:space="preserve"> </w:t>
      </w:r>
      <w:r>
        <w:t>Der Client v</w:t>
      </w:r>
      <w:r w:rsidR="00B76ECE">
        <w:t>erbindet sich mit dem Server mit Hilfe des Protokolls HTTP/HTTPS</w:t>
      </w:r>
      <w:r>
        <w:t xml:space="preserve">. Deshalb wird der Client als Client </w:t>
      </w:r>
      <w:proofErr w:type="spellStart"/>
      <w:r>
        <w:t>Execution</w:t>
      </w:r>
      <w:proofErr w:type="spellEnd"/>
      <w:r>
        <w:t xml:space="preserve"> </w:t>
      </w:r>
      <w:proofErr w:type="spellStart"/>
      <w:r>
        <w:t>Node</w:t>
      </w:r>
      <w:proofErr w:type="spellEnd"/>
      <w:r>
        <w:t xml:space="preserve"> dargestellt. </w:t>
      </w:r>
    </w:p>
    <w:p w:rsidR="00F20A28" w:rsidRDefault="00DC511D" w:rsidP="00F20A28">
      <w:r>
        <w:t>Zu beachten</w:t>
      </w:r>
      <w:r w:rsidR="00803B99">
        <w:t xml:space="preserve"> ist, dass auf dem Server und dem Client </w:t>
      </w:r>
      <w:r w:rsidR="00987642">
        <w:t xml:space="preserve">je </w:t>
      </w:r>
      <w:r w:rsidR="00803B99">
        <w:t xml:space="preserve">eine andere Applikation läuft. Auf dem Server ist dies eine </w:t>
      </w:r>
      <w:proofErr w:type="spellStart"/>
      <w:r w:rsidR="00803B99">
        <w:t>Rails</w:t>
      </w:r>
      <w:proofErr w:type="spellEnd"/>
      <w:r w:rsidR="00803B99">
        <w:t xml:space="preserve"> Applikation (</w:t>
      </w:r>
      <w:proofErr w:type="spellStart"/>
      <w:r w:rsidR="00803B99">
        <w:t>rails_app</w:t>
      </w:r>
      <w:proofErr w:type="spellEnd"/>
      <w:r w:rsidR="00803B99">
        <w:t xml:space="preserve">), auf dem Client eine </w:t>
      </w:r>
      <w:proofErr w:type="spellStart"/>
      <w:r w:rsidR="00803B99">
        <w:t>Android</w:t>
      </w:r>
      <w:proofErr w:type="spellEnd"/>
      <w:r w:rsidR="00803B99">
        <w:t xml:space="preserve"> Applikation (</w:t>
      </w:r>
      <w:proofErr w:type="spellStart"/>
      <w:r w:rsidR="00803B99">
        <w:t>mrt.apk</w:t>
      </w:r>
      <w:proofErr w:type="spellEnd"/>
      <w:r w:rsidR="00803B99">
        <w:t>).</w:t>
      </w:r>
    </w:p>
    <w:p w:rsidR="00135F94" w:rsidRPr="00F20A28" w:rsidRDefault="00135F94" w:rsidP="00F20A28">
      <w:r>
        <w:t>Server und Client kommunizieren über HTTP</w:t>
      </w:r>
      <w:r w:rsidR="00493A9A">
        <w:t>/HTTPS</w:t>
      </w:r>
      <w:r>
        <w:t>. Natürlich läuft HTTP</w:t>
      </w:r>
      <w:r w:rsidR="00493A9A">
        <w:t>/HTTPS</w:t>
      </w:r>
      <w:r w:rsidR="00987642">
        <w:t xml:space="preserve"> über TCP/IP. Eine klare Abgrenzung ist hier wichtig, demzufolge ist für das Projekt die Schicht</w:t>
      </w:r>
      <w:r w:rsidR="00E32AFA">
        <w:t xml:space="preserve"> HTTP/</w:t>
      </w:r>
      <w:r w:rsidR="008B45F7">
        <w:t>HTTPS</w:t>
      </w:r>
      <w:r w:rsidR="00B76ECE">
        <w:t xml:space="preserve"> die</w:t>
      </w:r>
      <w:r w:rsidR="008B45F7">
        <w:t xml:space="preserve"> tiefste Schicht.</w:t>
      </w:r>
    </w:p>
    <w:p w:rsidR="005A2A86" w:rsidRDefault="005A2A86" w:rsidP="005A2A86">
      <w:pPr>
        <w:pStyle w:val="berschrift3"/>
      </w:pPr>
      <w:bookmarkStart w:id="25" w:name="_Toc290377907"/>
      <w:r>
        <w:t>Logische Sicht</w:t>
      </w:r>
      <w:r w:rsidR="00EB21F4">
        <w:t xml:space="preserve"> </w:t>
      </w:r>
      <w:proofErr w:type="spellStart"/>
      <w:r w:rsidR="00EB21F4">
        <w:t>Rails</w:t>
      </w:r>
      <w:bookmarkEnd w:id="25"/>
      <w:proofErr w:type="spellEnd"/>
    </w:p>
    <w:p w:rsidR="00432583" w:rsidRPr="0025026F"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432583" w:rsidRPr="00432583" w:rsidRDefault="00432583" w:rsidP="00432583"/>
    <w:p w:rsidR="00B23A08" w:rsidRDefault="00EB21F4" w:rsidP="00EB21F4">
      <w:r>
        <w:t xml:space="preserve">Die Architektur der </w:t>
      </w:r>
      <w:proofErr w:type="spellStart"/>
      <w:r>
        <w:t>Rails</w:t>
      </w:r>
      <w:proofErr w:type="spellEnd"/>
      <w:r>
        <w:t xml:space="preserve"> Applikation </w:t>
      </w:r>
      <w:r w:rsidR="00987642">
        <w:t>ist</w:t>
      </w:r>
      <w:r w:rsidR="00B23A08">
        <w:t xml:space="preserve"> zu</w:t>
      </w:r>
      <w:r w:rsidR="00987642">
        <w:t xml:space="preserve"> eine</w:t>
      </w:r>
      <w:r w:rsidR="00B23A08">
        <w:t>m grossen Teil vorgegeben.</w:t>
      </w:r>
    </w:p>
    <w:p w:rsidR="000E3BAE" w:rsidRDefault="00B23A08" w:rsidP="000E3BAE">
      <w:pPr>
        <w:keepNext/>
      </w:pPr>
      <w:r>
        <w:rPr>
          <w:noProof/>
          <w:lang w:eastAsia="de-CH"/>
        </w:rPr>
        <w:lastRenderedPageBreak/>
        <w:drawing>
          <wp:inline distT="0" distB="0" distL="0" distR="0" wp14:anchorId="405ED604" wp14:editId="1145405B">
            <wp:extent cx="5760720" cy="4349115"/>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4349115"/>
                    </a:xfrm>
                    <a:prstGeom prst="rect">
                      <a:avLst/>
                    </a:prstGeom>
                  </pic:spPr>
                </pic:pic>
              </a:graphicData>
            </a:graphic>
          </wp:inline>
        </w:drawing>
      </w:r>
    </w:p>
    <w:p w:rsidR="004F6ED8" w:rsidRDefault="000E3BAE" w:rsidP="000E3BAE">
      <w:pPr>
        <w:pStyle w:val="Beschriftung"/>
      </w:pPr>
      <w:bookmarkStart w:id="26" w:name="_Toc290375866"/>
      <w:r>
        <w:t xml:space="preserve">Abbildung </w:t>
      </w:r>
      <w:fldSimple w:instr=" SEQ Abbildung \* ARABIC ">
        <w:r w:rsidR="007613B2">
          <w:rPr>
            <w:noProof/>
          </w:rPr>
          <w:t>5</w:t>
        </w:r>
      </w:fldSimple>
      <w:r>
        <w:t xml:space="preserve"> - Architektur von Ruby on </w:t>
      </w:r>
      <w:proofErr w:type="spellStart"/>
      <w:r>
        <w:t>Rails</w:t>
      </w:r>
      <w:bookmarkEnd w:id="26"/>
      <w:proofErr w:type="spellEnd"/>
      <w:r w:rsidR="009172FA">
        <w:t xml:space="preserve">, Quelle: </w:t>
      </w:r>
      <w:r w:rsidR="009172FA" w:rsidRPr="009172FA">
        <w:t>https://picasaweb.google.com/Dikiwinky/Ruby#5116531304417868130</w:t>
      </w:r>
    </w:p>
    <w:p w:rsidR="006F482D" w:rsidRPr="006F482D" w:rsidRDefault="002C401C" w:rsidP="002C401C">
      <w:pPr>
        <w:pStyle w:val="berschrift4"/>
      </w:pPr>
      <w:proofErr w:type="spellStart"/>
      <w:r>
        <w:t>Rails</w:t>
      </w:r>
      <w:proofErr w:type="spellEnd"/>
      <w:r>
        <w:t xml:space="preserve"> MVC</w:t>
      </w:r>
    </w:p>
    <w:p w:rsidR="00CE3D8E" w:rsidRDefault="00447966" w:rsidP="00CE3D8E">
      <w:pPr>
        <w:keepNext/>
      </w:pPr>
      <w:r>
        <w:rPr>
          <w:noProof/>
          <w:lang w:eastAsia="de-CH"/>
        </w:rPr>
        <w:drawing>
          <wp:inline distT="0" distB="0" distL="0" distR="0">
            <wp:extent cx="2715150" cy="2715150"/>
            <wp:effectExtent l="0" t="0" r="0" b="0"/>
            <wp:docPr id="8" name="Grafik 8" descr="D:\Users\Lukas Elmer\Downloads\rails_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Lukas Elmer\Downloads\rails_mvc.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715017" cy="2715017"/>
                    </a:xfrm>
                    <a:prstGeom prst="rect">
                      <a:avLst/>
                    </a:prstGeom>
                    <a:noFill/>
                    <a:ln>
                      <a:noFill/>
                    </a:ln>
                  </pic:spPr>
                </pic:pic>
              </a:graphicData>
            </a:graphic>
          </wp:inline>
        </w:drawing>
      </w:r>
    </w:p>
    <w:p w:rsidR="00EB21F4" w:rsidRDefault="00CE3D8E" w:rsidP="006C1399">
      <w:pPr>
        <w:pStyle w:val="Beschriftung"/>
      </w:pPr>
      <w:bookmarkStart w:id="27" w:name="_Toc290375867"/>
      <w:r>
        <w:t xml:space="preserve">Abbildung </w:t>
      </w:r>
      <w:fldSimple w:instr=" SEQ Abbildung \* ARABIC ">
        <w:r w:rsidR="007613B2">
          <w:rPr>
            <w:noProof/>
          </w:rPr>
          <w:t>6</w:t>
        </w:r>
      </w:fldSimple>
      <w:r>
        <w:t xml:space="preserve"> </w:t>
      </w:r>
      <w:r w:rsidR="000E3BAE">
        <w:t xml:space="preserve">- </w:t>
      </w:r>
      <w:r w:rsidR="00B23A08">
        <w:t xml:space="preserve">Ablauf eines </w:t>
      </w:r>
      <w:proofErr w:type="spellStart"/>
      <w:r w:rsidR="00B23A08">
        <w:t>Requests</w:t>
      </w:r>
      <w:bookmarkEnd w:id="27"/>
      <w:proofErr w:type="spellEnd"/>
      <w:r w:rsidR="00447966">
        <w:t xml:space="preserve">, Quelle: </w:t>
      </w:r>
      <w:r w:rsidR="00447966" w:rsidRPr="00447966">
        <w:t>http://gmoeck.github.com/2011/03/10/sproutcore-mvc-vs-rails-mvc.html</w:t>
      </w:r>
    </w:p>
    <w:p w:rsidR="002C401C" w:rsidRPr="002C401C" w:rsidRDefault="002C401C" w:rsidP="002C401C">
      <w:pPr>
        <w:pStyle w:val="berschrift5"/>
        <w:rPr>
          <w:lang w:val="en-US"/>
        </w:rPr>
      </w:pPr>
      <w:r>
        <w:rPr>
          <w:lang w:val="en-US"/>
        </w:rPr>
        <w:t>Steps</w:t>
      </w:r>
    </w:p>
    <w:p w:rsidR="002C401C" w:rsidRPr="002C401C" w:rsidRDefault="002C401C" w:rsidP="002C401C">
      <w:pPr>
        <w:pStyle w:val="Listenabsatz"/>
        <w:numPr>
          <w:ilvl w:val="0"/>
          <w:numId w:val="10"/>
        </w:numPr>
        <w:rPr>
          <w:lang w:val="en-US"/>
        </w:rPr>
      </w:pPr>
      <w:r w:rsidRPr="002C401C">
        <w:rPr>
          <w:lang w:val="en-US"/>
        </w:rPr>
        <w:t>The browser sends a request to the web server.</w:t>
      </w:r>
    </w:p>
    <w:p w:rsidR="002C401C" w:rsidRPr="002C401C" w:rsidRDefault="002C401C" w:rsidP="002C401C">
      <w:pPr>
        <w:pStyle w:val="Listenabsatz"/>
        <w:numPr>
          <w:ilvl w:val="0"/>
          <w:numId w:val="10"/>
        </w:numPr>
        <w:rPr>
          <w:lang w:val="en-US"/>
        </w:rPr>
      </w:pPr>
      <w:r w:rsidRPr="002C401C">
        <w:rPr>
          <w:lang w:val="en-US"/>
        </w:rPr>
        <w:t>The web server processes the request, determines which route it belongs to and dispatches that request to the corresponding controller method.</w:t>
      </w:r>
    </w:p>
    <w:p w:rsidR="002C401C" w:rsidRPr="002C401C" w:rsidRDefault="002C401C" w:rsidP="002C401C">
      <w:pPr>
        <w:pStyle w:val="Listenabsatz"/>
        <w:numPr>
          <w:ilvl w:val="0"/>
          <w:numId w:val="10"/>
        </w:numPr>
        <w:rPr>
          <w:lang w:val="en-US"/>
        </w:rPr>
      </w:pPr>
      <w:r w:rsidRPr="002C401C">
        <w:rPr>
          <w:lang w:val="en-US"/>
        </w:rPr>
        <w:lastRenderedPageBreak/>
        <w:t>The controller then asks the model layer for all the necessary information in order to be able to complete the request.</w:t>
      </w:r>
    </w:p>
    <w:p w:rsidR="002C401C" w:rsidRPr="002C401C" w:rsidRDefault="002C401C" w:rsidP="002C401C">
      <w:pPr>
        <w:pStyle w:val="Listenabsatz"/>
        <w:numPr>
          <w:ilvl w:val="0"/>
          <w:numId w:val="10"/>
        </w:numPr>
        <w:rPr>
          <w:lang w:val="en-US"/>
        </w:rPr>
      </w:pPr>
      <w:r w:rsidRPr="002C401C">
        <w:rPr>
          <w:lang w:val="en-US"/>
        </w:rPr>
        <w:t>The model layer collects all the information and returns it to the controller</w:t>
      </w:r>
    </w:p>
    <w:p w:rsidR="002C401C" w:rsidRPr="002C401C" w:rsidRDefault="002C401C" w:rsidP="002C401C">
      <w:pPr>
        <w:pStyle w:val="Listenabsatz"/>
        <w:numPr>
          <w:ilvl w:val="0"/>
          <w:numId w:val="10"/>
        </w:numPr>
        <w:rPr>
          <w:lang w:val="en-US"/>
        </w:rPr>
      </w:pPr>
      <w:r w:rsidRPr="002C401C">
        <w:rPr>
          <w:lang w:val="en-US"/>
        </w:rPr>
        <w:t>The controller give</w:t>
      </w:r>
      <w:bookmarkStart w:id="28" w:name="_GoBack"/>
      <w:bookmarkEnd w:id="28"/>
      <w:r w:rsidRPr="002C401C">
        <w:rPr>
          <w:lang w:val="en-US"/>
        </w:rPr>
        <w:t>s the appropriate information to the view, and asks it to render</w:t>
      </w:r>
    </w:p>
    <w:p w:rsidR="002C401C" w:rsidRPr="002C401C" w:rsidRDefault="002C401C" w:rsidP="002C401C">
      <w:pPr>
        <w:pStyle w:val="Listenabsatz"/>
        <w:numPr>
          <w:ilvl w:val="0"/>
          <w:numId w:val="10"/>
        </w:numPr>
        <w:rPr>
          <w:lang w:val="en-US"/>
        </w:rPr>
      </w:pPr>
      <w:r w:rsidRPr="002C401C">
        <w:rPr>
          <w:lang w:val="en-US"/>
        </w:rPr>
        <w:t>The view renders itself and gives the rendered html to the controller</w:t>
      </w:r>
    </w:p>
    <w:p w:rsidR="002C401C" w:rsidRPr="002C401C" w:rsidRDefault="002C401C" w:rsidP="002C401C">
      <w:pPr>
        <w:pStyle w:val="Listenabsatz"/>
        <w:numPr>
          <w:ilvl w:val="0"/>
          <w:numId w:val="10"/>
        </w:numPr>
        <w:rPr>
          <w:lang w:val="en-US"/>
        </w:rPr>
      </w:pPr>
      <w:r w:rsidRPr="002C401C">
        <w:rPr>
          <w:lang w:val="en-US"/>
        </w:rPr>
        <w:t>The controller assembles the total page's html and gives it to the web server</w:t>
      </w:r>
    </w:p>
    <w:p w:rsidR="002C401C" w:rsidRPr="002C401C" w:rsidRDefault="002C401C" w:rsidP="002C401C">
      <w:pPr>
        <w:pStyle w:val="Listenabsatz"/>
        <w:numPr>
          <w:ilvl w:val="0"/>
          <w:numId w:val="10"/>
        </w:numPr>
        <w:rPr>
          <w:lang w:val="en-US"/>
        </w:rPr>
      </w:pPr>
      <w:r w:rsidRPr="002C401C">
        <w:rPr>
          <w:lang w:val="en-US"/>
        </w:rPr>
        <w:t xml:space="preserve">The web server </w:t>
      </w:r>
      <w:r w:rsidRPr="002C401C">
        <w:rPr>
          <w:lang w:val="en-US"/>
        </w:rPr>
        <w:t>returns the page to the browser</w:t>
      </w:r>
    </w:p>
    <w:p w:rsidR="002C401C" w:rsidRPr="002C401C" w:rsidRDefault="002C401C" w:rsidP="002C401C">
      <w:pPr>
        <w:pStyle w:val="berschrift5"/>
        <w:rPr>
          <w:lang w:val="en-US"/>
        </w:rPr>
      </w:pPr>
      <w:r>
        <w:rPr>
          <w:lang w:val="en-US"/>
        </w:rPr>
        <w:t>Summary</w:t>
      </w:r>
    </w:p>
    <w:p w:rsidR="002C401C" w:rsidRPr="002C401C" w:rsidRDefault="002C401C" w:rsidP="002C401C">
      <w:pPr>
        <w:rPr>
          <w:lang w:val="en-US"/>
        </w:rPr>
      </w:pPr>
      <w:proofErr w:type="gramStart"/>
      <w:r w:rsidRPr="002C401C">
        <w:rPr>
          <w:lang w:val="en-US"/>
        </w:rPr>
        <w:t>So there are a couple of key things to notice in the way that the r</w:t>
      </w:r>
      <w:r>
        <w:rPr>
          <w:lang w:val="en-US"/>
        </w:rPr>
        <w:t>equest comes through the stack.</w:t>
      </w:r>
      <w:proofErr w:type="gramEnd"/>
    </w:p>
    <w:p w:rsidR="002C401C" w:rsidRPr="002C401C" w:rsidRDefault="002C401C" w:rsidP="002C401C">
      <w:pPr>
        <w:rPr>
          <w:lang w:val="en-US"/>
        </w:rPr>
      </w:pPr>
      <w:r w:rsidRPr="002C401C">
        <w:rPr>
          <w:lang w:val="en-US"/>
        </w:rPr>
        <w:t xml:space="preserve">First, notice that there is only a single point of entry for the system. All requests are going to come into the system by the browser hitting a route, which the system parses and </w:t>
      </w:r>
      <w:proofErr w:type="spellStart"/>
      <w:r w:rsidRPr="002C401C">
        <w:rPr>
          <w:lang w:val="en-US"/>
        </w:rPr>
        <w:t>and</w:t>
      </w:r>
      <w:proofErr w:type="spellEnd"/>
      <w:r w:rsidRPr="002C401C">
        <w:rPr>
          <w:lang w:val="en-US"/>
        </w:rPr>
        <w:t xml:space="preserve"> does something with. The user might have clicked a button, clicked a link, browsed a certain distance down the page, </w:t>
      </w:r>
      <w:proofErr w:type="spellStart"/>
      <w:r w:rsidRPr="002C401C">
        <w:rPr>
          <w:lang w:val="en-US"/>
        </w:rPr>
        <w:t>etc</w:t>
      </w:r>
      <w:proofErr w:type="spellEnd"/>
      <w:r w:rsidRPr="002C401C">
        <w:rPr>
          <w:lang w:val="en-US"/>
        </w:rPr>
        <w:t xml:space="preserve">, but the system doesn't know, and it doesn't care. All it knows and cares about is the route which the request comes in with, and then it </w:t>
      </w:r>
      <w:r>
        <w:rPr>
          <w:lang w:val="en-US"/>
        </w:rPr>
        <w:t>figures out what to do with it.</w:t>
      </w:r>
    </w:p>
    <w:p w:rsidR="002C401C" w:rsidRPr="002C401C" w:rsidRDefault="002C401C" w:rsidP="002C401C">
      <w:pPr>
        <w:rPr>
          <w:lang w:val="en-US"/>
        </w:rPr>
      </w:pPr>
      <w:r w:rsidRPr="002C401C">
        <w:rPr>
          <w:lang w:val="en-US"/>
        </w:rPr>
        <w:t xml:space="preserve">Second, notice that there is only a single point of exit for the system. The system takes the route given, collects all the information that it needs, and generates a big blob of something. It could be HTML, JSON, JavaScript, XML, </w:t>
      </w:r>
      <w:proofErr w:type="spellStart"/>
      <w:r w:rsidRPr="002C401C">
        <w:rPr>
          <w:lang w:val="en-US"/>
        </w:rPr>
        <w:t>etc</w:t>
      </w:r>
      <w:proofErr w:type="spellEnd"/>
      <w:r w:rsidRPr="002C401C">
        <w:rPr>
          <w:lang w:val="en-US"/>
        </w:rPr>
        <w:t xml:space="preserve"> but whatever it is, the system's job is to cobble it together, and give that big blob back to the web server. Whatever the request, the response is going to be a blob of somet</w:t>
      </w:r>
      <w:r>
        <w:rPr>
          <w:lang w:val="en-US"/>
        </w:rPr>
        <w:t>hing going back to the browser.</w:t>
      </w:r>
    </w:p>
    <w:p w:rsidR="002C401C" w:rsidRPr="002C401C" w:rsidRDefault="002C401C" w:rsidP="002C401C">
      <w:pPr>
        <w:rPr>
          <w:lang w:val="en-US"/>
        </w:rPr>
      </w:pPr>
      <w:r w:rsidRPr="002C401C">
        <w:rPr>
          <w:lang w:val="en-US"/>
        </w:rPr>
        <w:t xml:space="preserve">Rails and other server side frameworks set up their MVC pattern to work this way because they're trying to deal with the fact that HTTP is a stateless protocol. Unlike the traditional MVC pattern developed in Smalltalk, the application itself (particularly the views) </w:t>
      </w:r>
      <w:proofErr w:type="spellStart"/>
      <w:r w:rsidRPr="002C401C">
        <w:rPr>
          <w:lang w:val="en-US"/>
        </w:rPr>
        <w:t>can not</w:t>
      </w:r>
      <w:proofErr w:type="spellEnd"/>
      <w:r w:rsidRPr="002C401C">
        <w:rPr>
          <w:lang w:val="en-US"/>
        </w:rPr>
        <w:t xml:space="preserve"> really have state. Because of this, there is no true rendering involved on the server. It's just going to receive in a request, and dump out some set of data that is going to</w:t>
      </w:r>
      <w:r>
        <w:rPr>
          <w:lang w:val="en-US"/>
        </w:rPr>
        <w:t xml:space="preserve"> get rendered by somebody else.</w:t>
      </w:r>
    </w:p>
    <w:p w:rsidR="002C401C" w:rsidRPr="002C401C" w:rsidRDefault="002C401C" w:rsidP="002C401C">
      <w:r w:rsidRPr="002C401C">
        <w:rPr>
          <w:lang w:val="en-US"/>
        </w:rPr>
        <w:t xml:space="preserve">For most of us who learned MVC from Rails or some other server side framework this is MVC. It's all that we know. But in reality, this is a simplified version of the traditional MVC framework, and when we're no longer constrained by a stateless protocol we can take full advantage of the full pattern. </w:t>
      </w:r>
      <w:proofErr w:type="spellStart"/>
      <w:r>
        <w:t>Which</w:t>
      </w:r>
      <w:proofErr w:type="spellEnd"/>
      <w:r>
        <w:t xml:space="preserve"> </w:t>
      </w:r>
      <w:proofErr w:type="spellStart"/>
      <w:r>
        <w:t>is</w:t>
      </w:r>
      <w:proofErr w:type="spellEnd"/>
      <w:r>
        <w:t xml:space="preserve"> </w:t>
      </w:r>
      <w:proofErr w:type="spellStart"/>
      <w:r>
        <w:t>exactly</w:t>
      </w:r>
      <w:proofErr w:type="spellEnd"/>
      <w:r>
        <w:t xml:space="preserve"> </w:t>
      </w:r>
      <w:proofErr w:type="spellStart"/>
      <w:r>
        <w:t>what</w:t>
      </w:r>
      <w:proofErr w:type="spellEnd"/>
      <w:r>
        <w:t xml:space="preserve"> </w:t>
      </w:r>
      <w:proofErr w:type="spellStart"/>
      <w:r>
        <w:t>Sproutcore</w:t>
      </w:r>
      <w:proofErr w:type="spellEnd"/>
      <w:r>
        <w:t xml:space="preserve"> </w:t>
      </w:r>
      <w:proofErr w:type="spellStart"/>
      <w:r>
        <w:t>does</w:t>
      </w:r>
      <w:proofErr w:type="spellEnd"/>
      <w:r>
        <w:t xml:space="preserve"> </w:t>
      </w:r>
      <w:proofErr w:type="spellStart"/>
      <w:r>
        <w:t>with</w:t>
      </w:r>
      <w:proofErr w:type="spellEnd"/>
      <w:r>
        <w:t xml:space="preserve"> </w:t>
      </w:r>
      <w:proofErr w:type="spellStart"/>
      <w:r>
        <w:t>it's</w:t>
      </w:r>
      <w:proofErr w:type="spellEnd"/>
      <w:r>
        <w:t xml:space="preserve"> MVC.</w:t>
      </w:r>
    </w:p>
    <w:p w:rsidR="00EB21F4" w:rsidRDefault="00EB21F4" w:rsidP="00EB21F4">
      <w:pPr>
        <w:pStyle w:val="berschrift3"/>
      </w:pPr>
      <w:bookmarkStart w:id="29" w:name="_Toc290377908"/>
      <w:r>
        <w:t xml:space="preserve">Logische Sicht </w:t>
      </w:r>
      <w:proofErr w:type="spellStart"/>
      <w:r>
        <w:t>Android</w:t>
      </w:r>
      <w:bookmarkEnd w:id="29"/>
      <w:proofErr w:type="spellEnd"/>
    </w:p>
    <w:p w:rsidR="00432583" w:rsidRDefault="00432583" w:rsidP="00432583"/>
    <w:p w:rsidR="00432583" w:rsidRPr="0025026F" w:rsidRDefault="00432583" w:rsidP="00432583">
      <w:r w:rsidRPr="00E67212">
        <w:t xml:space="preserve">&lt;Beschreibung mit Text und Diagramm der Architektur. </w:t>
      </w:r>
      <w:r w:rsidRPr="0025026F">
        <w:t>Aufteilung in Packages (zum Beispiel</w:t>
      </w:r>
      <w:r>
        <w:t xml:space="preserve">: 3-Layer-Architektur mit </w:t>
      </w:r>
      <w:r w:rsidRPr="0025026F">
        <w:t xml:space="preserve"> GUI</w:t>
      </w:r>
      <w:r>
        <w:t>,</w:t>
      </w:r>
      <w:r w:rsidRPr="0025026F">
        <w:t xml:space="preserve"> </w:t>
      </w:r>
      <w:r>
        <w:t>Problem Domain und Datenhaltung</w:t>
      </w:r>
      <w:r w:rsidRPr="0025026F">
        <w:t>)&gt;</w:t>
      </w:r>
    </w:p>
    <w:p w:rsidR="00A44C20" w:rsidRDefault="00A44C20" w:rsidP="00A44C20">
      <w:pPr>
        <w:pStyle w:val="berschrift2"/>
      </w:pPr>
      <w:bookmarkStart w:id="30" w:name="_Toc290377909"/>
      <w:r>
        <w:t xml:space="preserve">Design Pakete </w:t>
      </w:r>
      <w:proofErr w:type="spellStart"/>
      <w:r>
        <w:t>Rails</w:t>
      </w:r>
      <w:bookmarkEnd w:id="30"/>
      <w:proofErr w:type="spellEnd"/>
    </w:p>
    <w:p w:rsidR="004D6058" w:rsidRDefault="004D6058" w:rsidP="004D6058">
      <w:pPr>
        <w:rPr>
          <w:rFonts w:cs="Arial"/>
        </w:rPr>
      </w:pPr>
      <w:r w:rsidRPr="00E67212">
        <w:rPr>
          <w:rFonts w:cs="Arial"/>
        </w:rPr>
        <w:t xml:space="preserve">&lt;für </w:t>
      </w:r>
      <w:r>
        <w:rPr>
          <w:rFonts w:cs="Arial"/>
        </w:rPr>
        <w:t>je</w:t>
      </w:r>
      <w:r w:rsidRPr="00E67212">
        <w:rPr>
          <w:rFonts w:cs="Arial"/>
        </w:rPr>
        <w:t>des definiert</w:t>
      </w:r>
      <w:r>
        <w:rPr>
          <w:rFonts w:cs="Arial"/>
        </w:rPr>
        <w:t>e Package</w:t>
      </w:r>
      <w:r w:rsidRPr="00E67212">
        <w:rPr>
          <w:rFonts w:cs="Arial"/>
        </w:rPr>
        <w:t xml:space="preserve"> erfolgt eine Beschreibung</w:t>
      </w:r>
      <w:r>
        <w:rPr>
          <w:rFonts w:cs="Arial"/>
        </w:rPr>
        <w:t xml:space="preserve"> mit Diagramm</w:t>
      </w:r>
      <w:r w:rsidRPr="00E67212">
        <w:rPr>
          <w:rFonts w:cs="Arial"/>
        </w:rPr>
        <w:t xml:space="preserve"> &gt;</w:t>
      </w:r>
    </w:p>
    <w:p w:rsidR="004D6058" w:rsidRDefault="004D6058" w:rsidP="00A44C20"/>
    <w:p w:rsidR="00186DDC" w:rsidRPr="004D6058" w:rsidRDefault="00A44C20" w:rsidP="004D6058">
      <w:r>
        <w:t xml:space="preserve">Die Architektur in Ruby on </w:t>
      </w:r>
      <w:proofErr w:type="spellStart"/>
      <w:r>
        <w:t>Rails</w:t>
      </w:r>
      <w:proofErr w:type="spellEnd"/>
      <w:r>
        <w:t xml:space="preserve"> ist grundsätzlich bereits vorgegeben. Deshalb ist dieses Kapitel sehr kurz gehal</w:t>
      </w:r>
      <w:r w:rsidR="00186DDC">
        <w:t>ten.</w:t>
      </w:r>
    </w:p>
    <w:p w:rsidR="00DD5A17" w:rsidRDefault="00DD5A17" w:rsidP="00DD5A17">
      <w:pPr>
        <w:pStyle w:val="berschrift2"/>
      </w:pPr>
      <w:bookmarkStart w:id="31" w:name="_Toc290377910"/>
      <w:r>
        <w:t>Design Pakete</w:t>
      </w:r>
      <w:r w:rsidR="00A44C20">
        <w:t xml:space="preserve"> </w:t>
      </w:r>
      <w:proofErr w:type="spellStart"/>
      <w:r w:rsidR="00A44C20">
        <w:t>Android</w:t>
      </w:r>
      <w:bookmarkEnd w:id="31"/>
      <w:proofErr w:type="spellEnd"/>
    </w:p>
    <w:p w:rsidR="006F482D" w:rsidRPr="006F482D" w:rsidRDefault="006F482D" w:rsidP="006F482D">
      <w:pPr>
        <w:pStyle w:val="berschrift3"/>
      </w:pPr>
      <w:bookmarkStart w:id="32" w:name="_Ref290375508"/>
      <w:bookmarkStart w:id="33" w:name="_Toc290377911"/>
      <w:r>
        <w:t>Übersicht über die Packages</w:t>
      </w:r>
      <w:bookmarkEnd w:id="32"/>
      <w:bookmarkEnd w:id="33"/>
    </w:p>
    <w:p w:rsidR="007613B2" w:rsidRDefault="00111D49" w:rsidP="007613B2">
      <w:pPr>
        <w:keepNext/>
      </w:pPr>
      <w:r>
        <w:rPr>
          <w:noProof/>
          <w:lang w:eastAsia="de-CH"/>
        </w:rPr>
        <w:lastRenderedPageBreak/>
        <w:drawing>
          <wp:inline distT="0" distB="0" distL="0" distR="0">
            <wp:extent cx="5760720" cy="5704195"/>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60720" cy="5704195"/>
                    </a:xfrm>
                    <a:prstGeom prst="rect">
                      <a:avLst/>
                    </a:prstGeom>
                    <a:noFill/>
                    <a:ln>
                      <a:noFill/>
                    </a:ln>
                  </pic:spPr>
                </pic:pic>
              </a:graphicData>
            </a:graphic>
          </wp:inline>
        </w:drawing>
      </w:r>
    </w:p>
    <w:p w:rsidR="006F482D" w:rsidRPr="006F482D" w:rsidRDefault="007613B2" w:rsidP="007613B2">
      <w:pPr>
        <w:pStyle w:val="Beschriftung"/>
      </w:pPr>
      <w:bookmarkStart w:id="34" w:name="_Ref290375749"/>
      <w:bookmarkStart w:id="35" w:name="_Toc290375868"/>
      <w:r>
        <w:t xml:space="preserve">Abbildung </w:t>
      </w:r>
      <w:fldSimple w:instr=" SEQ Abbildung \* ARABIC ">
        <w:r>
          <w:rPr>
            <w:noProof/>
          </w:rPr>
          <w:t>7</w:t>
        </w:r>
      </w:fldSimple>
      <w:r>
        <w:t xml:space="preserve"> - Übersicht über die Packages</w:t>
      </w:r>
      <w:bookmarkEnd w:id="34"/>
      <w:bookmarkEnd w:id="35"/>
    </w:p>
    <w:p w:rsidR="00666525" w:rsidRDefault="00666525" w:rsidP="00666525">
      <w:pPr>
        <w:pStyle w:val="berschrift3"/>
      </w:pPr>
      <w:bookmarkStart w:id="36" w:name="_Ref290376100"/>
      <w:bookmarkStart w:id="37" w:name="_Ref290376106"/>
      <w:bookmarkStart w:id="38" w:name="_Ref290376110"/>
      <w:bookmarkStart w:id="39" w:name="_Toc290377912"/>
      <w:r>
        <w:t xml:space="preserve">Package </w:t>
      </w:r>
      <w:proofErr w:type="spellStart"/>
      <w:r>
        <w:t>services</w:t>
      </w:r>
      <w:bookmarkEnd w:id="36"/>
      <w:bookmarkEnd w:id="37"/>
      <w:bookmarkEnd w:id="38"/>
      <w:bookmarkEnd w:id="39"/>
      <w:proofErr w:type="spellEnd"/>
    </w:p>
    <w:p w:rsidR="00666525" w:rsidRDefault="00666525" w:rsidP="00666525">
      <w:pPr>
        <w:pStyle w:val="berschrift4"/>
      </w:pPr>
      <w:r>
        <w:t>Beschreibung des Package</w:t>
      </w:r>
      <w:r w:rsidR="006F487A">
        <w:t>s</w:t>
      </w:r>
    </w:p>
    <w:p w:rsidR="00666525" w:rsidRPr="00DD5A17" w:rsidRDefault="00D9179E" w:rsidP="00666525">
      <w:r>
        <w:t>Das Package „</w:t>
      </w:r>
      <w:proofErr w:type="spellStart"/>
      <w:r>
        <w:t>s</w:t>
      </w:r>
      <w:r w:rsidR="00C25EC1">
        <w:t>ervices</w:t>
      </w:r>
      <w:proofErr w:type="spellEnd"/>
      <w:r>
        <w:t>“</w:t>
      </w:r>
      <w:r w:rsidR="00C25EC1">
        <w:t xml:space="preserve"> i</w:t>
      </w:r>
      <w:r w:rsidR="00E37C98">
        <w:t>st dafür verantwortlich, dass Daten vom Server auf den Client und in die entgegengesetzte Richtung, also vom Client auf den Server, geladen werden.</w:t>
      </w:r>
    </w:p>
    <w:p w:rsidR="00666525" w:rsidRDefault="00666525" w:rsidP="00666525">
      <w:pPr>
        <w:pStyle w:val="berschrift4"/>
      </w:pPr>
      <w:r>
        <w:t>Diagramme</w:t>
      </w:r>
    </w:p>
    <w:p w:rsidR="007613B2" w:rsidRDefault="00020AD5" w:rsidP="007613B2">
      <w:pPr>
        <w:keepNext/>
      </w:pPr>
      <w:r>
        <w:rPr>
          <w:noProof/>
          <w:lang w:eastAsia="de-CH"/>
        </w:rPr>
        <w:lastRenderedPageBreak/>
        <w:drawing>
          <wp:inline distT="0" distB="0" distL="0" distR="0">
            <wp:extent cx="3413125" cy="1786255"/>
            <wp:effectExtent l="0" t="0" r="0" b="444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13125" cy="1786255"/>
                    </a:xfrm>
                    <a:prstGeom prst="rect">
                      <a:avLst/>
                    </a:prstGeom>
                    <a:noFill/>
                    <a:ln>
                      <a:noFill/>
                    </a:ln>
                  </pic:spPr>
                </pic:pic>
              </a:graphicData>
            </a:graphic>
          </wp:inline>
        </w:drawing>
      </w:r>
    </w:p>
    <w:p w:rsidR="00666525" w:rsidRPr="00DD5A17" w:rsidRDefault="007613B2" w:rsidP="007613B2">
      <w:pPr>
        <w:pStyle w:val="Beschriftung"/>
      </w:pPr>
      <w:bookmarkStart w:id="40" w:name="_Toc290375869"/>
      <w:r>
        <w:t xml:space="preserve">Abbildung </w:t>
      </w:r>
      <w:fldSimple w:instr=" SEQ Abbildung \* ARABIC ">
        <w:r>
          <w:rPr>
            <w:noProof/>
          </w:rPr>
          <w:t>8</w:t>
        </w:r>
      </w:fldSimple>
      <w:r>
        <w:t xml:space="preserve"> - Package </w:t>
      </w:r>
      <w:proofErr w:type="spellStart"/>
      <w:r>
        <w:t>services</w:t>
      </w:r>
      <w:bookmarkEnd w:id="40"/>
      <w:proofErr w:type="spellEnd"/>
    </w:p>
    <w:p w:rsidR="00666525" w:rsidRDefault="00666525" w:rsidP="00666525">
      <w:pPr>
        <w:pStyle w:val="berschrift4"/>
      </w:pPr>
      <w:r>
        <w:t>Schnittstellen</w:t>
      </w:r>
    </w:p>
    <w:p w:rsidR="00666525" w:rsidRPr="00DD5A17" w:rsidRDefault="00666525" w:rsidP="00666525"/>
    <w:p w:rsidR="00666525" w:rsidRDefault="00666525" w:rsidP="00666525">
      <w:pPr>
        <w:pStyle w:val="berschrift4"/>
      </w:pPr>
      <w:r>
        <w:t>Operationen</w:t>
      </w:r>
    </w:p>
    <w:p w:rsidR="00666525" w:rsidRPr="00DD5A17" w:rsidRDefault="00666525" w:rsidP="00666525"/>
    <w:p w:rsidR="00666525" w:rsidRDefault="00666525" w:rsidP="00666525">
      <w:pPr>
        <w:pStyle w:val="berschrift5"/>
      </w:pPr>
      <w:r>
        <w:t>Interne Operation 1</w:t>
      </w:r>
    </w:p>
    <w:p w:rsidR="00666525" w:rsidRPr="00DD5A17" w:rsidRDefault="00666525" w:rsidP="00666525"/>
    <w:p w:rsidR="00666525" w:rsidRDefault="00666525" w:rsidP="00666525">
      <w:pPr>
        <w:pStyle w:val="berschrift5"/>
      </w:pPr>
      <w:r>
        <w:t>Interne Operation 2</w:t>
      </w:r>
    </w:p>
    <w:p w:rsidR="00DD5A17" w:rsidRPr="00DD5A17" w:rsidRDefault="00DD5A17" w:rsidP="00DD5A17"/>
    <w:p w:rsidR="00DD5A17" w:rsidRDefault="00DD5A17" w:rsidP="00DD5A17">
      <w:pPr>
        <w:pStyle w:val="berschrift3"/>
      </w:pPr>
      <w:bookmarkStart w:id="41" w:name="_Toc290377913"/>
      <w:r>
        <w:t xml:space="preserve">Package </w:t>
      </w:r>
      <w:proofErr w:type="spellStart"/>
      <w:r w:rsidR="0006304C">
        <w:t>gui</w:t>
      </w:r>
      <w:proofErr w:type="spellEnd"/>
      <w:r w:rsidR="0006304C">
        <w:t>/gen</w:t>
      </w:r>
      <w:bookmarkEnd w:id="41"/>
    </w:p>
    <w:p w:rsidR="00DD5A17" w:rsidRDefault="00DD5A17" w:rsidP="00DD5A17">
      <w:pPr>
        <w:pStyle w:val="berschrift4"/>
      </w:pPr>
      <w:r>
        <w:t>Beschreibung des Package</w:t>
      </w:r>
      <w:r w:rsidR="006F487A">
        <w:t>s</w:t>
      </w:r>
    </w:p>
    <w:p w:rsidR="00DD5A17" w:rsidRPr="00DD5A17" w:rsidRDefault="00D9179E" w:rsidP="00DD5A17">
      <w:r>
        <w:t>„</w:t>
      </w:r>
      <w:proofErr w:type="spellStart"/>
      <w:r>
        <w:t>gui</w:t>
      </w:r>
      <w:proofErr w:type="spellEnd"/>
      <w:r>
        <w:t>/g</w:t>
      </w:r>
      <w:r w:rsidR="00C25EC1">
        <w:t>en</w:t>
      </w:r>
      <w:r>
        <w:t>“</w:t>
      </w:r>
      <w:r w:rsidR="00C25EC1">
        <w:t xml:space="preserve"> w</w:t>
      </w:r>
      <w:r w:rsidR="004D2A97">
        <w:t xml:space="preserve">ird vom </w:t>
      </w:r>
      <w:proofErr w:type="spellStart"/>
      <w:r w:rsidR="004D2A97">
        <w:t>Android</w:t>
      </w:r>
      <w:proofErr w:type="spellEnd"/>
      <w:r w:rsidR="004D2A97">
        <w:t xml:space="preserve"> generiert. Durch dieses Package können die User Interfaces Angaben, welche in einem separaten XML-File gespeichert sind,</w:t>
      </w:r>
      <w:r w:rsidR="004D2A97" w:rsidRPr="00E37C98">
        <w:t xml:space="preserve"> </w:t>
      </w:r>
      <w:r w:rsidR="004D2A97">
        <w:t>identifiziert werden.</w:t>
      </w:r>
    </w:p>
    <w:p w:rsidR="00DD5A17" w:rsidRDefault="00DD5A17" w:rsidP="00DD5A17">
      <w:pPr>
        <w:pStyle w:val="berschrift4"/>
      </w:pPr>
      <w:r>
        <w:t>Diagramme</w:t>
      </w:r>
    </w:p>
    <w:p w:rsidR="007613B2" w:rsidRDefault="003A0BEE" w:rsidP="007613B2">
      <w:pPr>
        <w:keepNext/>
      </w:pPr>
      <w:r>
        <w:rPr>
          <w:noProof/>
          <w:lang w:eastAsia="de-CH"/>
        </w:rPr>
        <w:drawing>
          <wp:inline distT="0" distB="0" distL="0" distR="0">
            <wp:extent cx="1786255" cy="2328545"/>
            <wp:effectExtent l="0" t="0" r="4445"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86255" cy="2328545"/>
                    </a:xfrm>
                    <a:prstGeom prst="rect">
                      <a:avLst/>
                    </a:prstGeom>
                    <a:noFill/>
                    <a:ln>
                      <a:noFill/>
                    </a:ln>
                  </pic:spPr>
                </pic:pic>
              </a:graphicData>
            </a:graphic>
          </wp:inline>
        </w:drawing>
      </w:r>
    </w:p>
    <w:p w:rsidR="00DD5A17" w:rsidRPr="00DD5A17" w:rsidRDefault="007613B2" w:rsidP="007613B2">
      <w:pPr>
        <w:pStyle w:val="Beschriftung"/>
      </w:pPr>
      <w:bookmarkStart w:id="42" w:name="_Toc290375870"/>
      <w:r>
        <w:t xml:space="preserve">Abbildung </w:t>
      </w:r>
      <w:fldSimple w:instr=" SEQ Abbildung \* ARABIC ">
        <w:r>
          <w:rPr>
            <w:noProof/>
          </w:rPr>
          <w:t>9</w:t>
        </w:r>
      </w:fldSimple>
      <w:r>
        <w:t xml:space="preserve"> - Package </w:t>
      </w:r>
      <w:proofErr w:type="spellStart"/>
      <w:r>
        <w:t>gui</w:t>
      </w:r>
      <w:proofErr w:type="spellEnd"/>
      <w:r>
        <w:t>/gen</w:t>
      </w:r>
      <w:bookmarkEnd w:id="42"/>
    </w:p>
    <w:p w:rsidR="00DD5A17" w:rsidRDefault="00DD5A17" w:rsidP="00DD5A17">
      <w:pPr>
        <w:pStyle w:val="berschrift4"/>
      </w:pPr>
      <w:r>
        <w:lastRenderedPageBreak/>
        <w:t>Schnittstellen</w:t>
      </w:r>
    </w:p>
    <w:p w:rsidR="00DD5A17" w:rsidRPr="00DD5A17" w:rsidRDefault="00DD5A17" w:rsidP="00DD5A17"/>
    <w:p w:rsidR="00DD5A17" w:rsidRDefault="00DD5A17" w:rsidP="001D1FCF">
      <w:pPr>
        <w:pStyle w:val="berschrift4"/>
      </w:pPr>
      <w:r>
        <w:t>Operationen</w:t>
      </w:r>
    </w:p>
    <w:p w:rsidR="00DD5A17" w:rsidRPr="00DD5A17" w:rsidRDefault="00DD5A17" w:rsidP="00DD5A17"/>
    <w:p w:rsidR="00DD5A17" w:rsidRDefault="00DD5A17" w:rsidP="001D1FCF">
      <w:pPr>
        <w:pStyle w:val="berschrift5"/>
      </w:pPr>
      <w:r>
        <w:t>Interne Operation 1</w:t>
      </w:r>
    </w:p>
    <w:p w:rsidR="00DD5A17" w:rsidRPr="00DD5A17" w:rsidRDefault="00DD5A17" w:rsidP="00DD5A17"/>
    <w:p w:rsidR="00DD5A17" w:rsidRDefault="00DD5A17" w:rsidP="001D1FCF">
      <w:pPr>
        <w:pStyle w:val="berschrift5"/>
      </w:pPr>
      <w:r>
        <w:t>Interne Operation 2</w:t>
      </w:r>
    </w:p>
    <w:p w:rsidR="00DD5A17" w:rsidRPr="00DD5A17" w:rsidRDefault="00DD5A17" w:rsidP="00DD5A17"/>
    <w:p w:rsidR="00DD5A17" w:rsidRPr="00DD5A17" w:rsidRDefault="0006304C" w:rsidP="00DD5A17">
      <w:pPr>
        <w:pStyle w:val="berschrift3"/>
      </w:pPr>
      <w:bookmarkStart w:id="43" w:name="_Ref290376141"/>
      <w:bookmarkStart w:id="44" w:name="_Ref290376144"/>
      <w:bookmarkStart w:id="45" w:name="_Toc290377914"/>
      <w:r>
        <w:t xml:space="preserve">Package </w:t>
      </w:r>
      <w:proofErr w:type="spellStart"/>
      <w:r>
        <w:t>activities</w:t>
      </w:r>
      <w:bookmarkEnd w:id="43"/>
      <w:bookmarkEnd w:id="44"/>
      <w:bookmarkEnd w:id="45"/>
      <w:proofErr w:type="spellEnd"/>
    </w:p>
    <w:p w:rsidR="00DD5A17" w:rsidRDefault="00DD5A17" w:rsidP="001D1FCF">
      <w:pPr>
        <w:pStyle w:val="berschrift4"/>
      </w:pPr>
      <w:r>
        <w:t>Beschreibung des Package</w:t>
      </w:r>
      <w:r w:rsidR="006F487A">
        <w:t>s</w:t>
      </w:r>
    </w:p>
    <w:p w:rsidR="001D1FCF" w:rsidRDefault="00C25EC1" w:rsidP="001D1FCF">
      <w:r>
        <w:t>Dieses Package i</w:t>
      </w:r>
      <w:r w:rsidR="005522ED">
        <w:t xml:space="preserve">st die Schnittstelle des Benutzers. In den </w:t>
      </w:r>
      <w:r w:rsidR="00640325">
        <w:t>„</w:t>
      </w:r>
      <w:proofErr w:type="spellStart"/>
      <w:r w:rsidR="00640325">
        <w:t>a</w:t>
      </w:r>
      <w:r w:rsidR="005522ED">
        <w:t>ctivities</w:t>
      </w:r>
      <w:proofErr w:type="spellEnd"/>
      <w:r w:rsidR="00640325">
        <w:t>“</w:t>
      </w:r>
      <w:r w:rsidR="005522ED">
        <w:t xml:space="preserve"> wird die Problem Domain abgehandelt. </w:t>
      </w:r>
      <w:r w:rsidR="00D9179E">
        <w:t>„</w:t>
      </w:r>
      <w:proofErr w:type="spellStart"/>
      <w:r w:rsidR="00D9179E">
        <w:t>a</w:t>
      </w:r>
      <w:r w:rsidR="005522ED">
        <w:t>ctivities</w:t>
      </w:r>
      <w:proofErr w:type="spellEnd"/>
      <w:r w:rsidR="00D9179E">
        <w:t>“</w:t>
      </w:r>
      <w:r w:rsidR="005522ED">
        <w:t xml:space="preserve"> nehmen Benutzerbefehle entgegen, bearbeiten </w:t>
      </w:r>
      <w:r w:rsidR="00D9179E">
        <w:t>„</w:t>
      </w:r>
      <w:proofErr w:type="spellStart"/>
      <w:r w:rsidR="00D9179E">
        <w:t>m</w:t>
      </w:r>
      <w:r w:rsidR="005522ED">
        <w:t>odels</w:t>
      </w:r>
      <w:proofErr w:type="spellEnd"/>
      <w:r w:rsidR="00D9179E">
        <w:t>“</w:t>
      </w:r>
      <w:r w:rsidR="005522ED">
        <w:t xml:space="preserve"> und starten </w:t>
      </w:r>
      <w:r w:rsidR="00D9179E">
        <w:t>„</w:t>
      </w:r>
      <w:proofErr w:type="spellStart"/>
      <w:r w:rsidR="00D9179E">
        <w:t>s</w:t>
      </w:r>
      <w:r w:rsidR="005522ED">
        <w:t>ervices</w:t>
      </w:r>
      <w:proofErr w:type="spellEnd"/>
      <w:r w:rsidR="00D9179E">
        <w:t>“</w:t>
      </w:r>
      <w:r w:rsidR="005522ED">
        <w:t>.</w:t>
      </w:r>
    </w:p>
    <w:p w:rsidR="00DD5A17" w:rsidRDefault="00DD5A17" w:rsidP="001D1FCF">
      <w:pPr>
        <w:pStyle w:val="berschrift4"/>
      </w:pPr>
      <w:r>
        <w:t>Diagramme</w:t>
      </w:r>
    </w:p>
    <w:p w:rsidR="007613B2" w:rsidRDefault="003A0BEE" w:rsidP="007613B2">
      <w:pPr>
        <w:keepNext/>
      </w:pPr>
      <w:r>
        <w:rPr>
          <w:noProof/>
          <w:lang w:eastAsia="de-CH"/>
        </w:rPr>
        <w:drawing>
          <wp:inline distT="0" distB="0" distL="0" distR="0">
            <wp:extent cx="4901565" cy="1807845"/>
            <wp:effectExtent l="0" t="0" r="0" b="190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1565" cy="1807845"/>
                    </a:xfrm>
                    <a:prstGeom prst="rect">
                      <a:avLst/>
                    </a:prstGeom>
                    <a:noFill/>
                    <a:ln>
                      <a:noFill/>
                    </a:ln>
                  </pic:spPr>
                </pic:pic>
              </a:graphicData>
            </a:graphic>
          </wp:inline>
        </w:drawing>
      </w:r>
    </w:p>
    <w:p w:rsidR="001D1FCF" w:rsidRPr="001D1FCF" w:rsidRDefault="007613B2" w:rsidP="007613B2">
      <w:pPr>
        <w:pStyle w:val="Beschriftung"/>
      </w:pPr>
      <w:bookmarkStart w:id="46" w:name="_Toc290375871"/>
      <w:r>
        <w:t xml:space="preserve">Abbildung </w:t>
      </w:r>
      <w:fldSimple w:instr=" SEQ Abbildung \* ARABIC ">
        <w:r>
          <w:rPr>
            <w:noProof/>
          </w:rPr>
          <w:t>10</w:t>
        </w:r>
      </w:fldSimple>
      <w:r>
        <w:t xml:space="preserve"> - Package </w:t>
      </w:r>
      <w:proofErr w:type="spellStart"/>
      <w:r>
        <w:t>activities</w:t>
      </w:r>
      <w:bookmarkEnd w:id="46"/>
      <w:proofErr w:type="spellEnd"/>
    </w:p>
    <w:p w:rsidR="00DD5A17" w:rsidRDefault="00DD5A17" w:rsidP="001D1FCF">
      <w:pPr>
        <w:pStyle w:val="berschrift4"/>
      </w:pPr>
      <w:r>
        <w:t>Schnittstellen</w:t>
      </w:r>
    </w:p>
    <w:p w:rsidR="001D1FCF" w:rsidRPr="001D1FCF" w:rsidRDefault="005522ED" w:rsidP="001D1FCF">
      <w:r>
        <w:t xml:space="preserve">Wie bereits beschrieben, bearbeiten </w:t>
      </w:r>
      <w:r w:rsidR="00640325">
        <w:t>„</w:t>
      </w:r>
      <w:proofErr w:type="spellStart"/>
      <w:r w:rsidR="00640325">
        <w:t>a</w:t>
      </w:r>
      <w:r>
        <w:t>ctivities</w:t>
      </w:r>
      <w:proofErr w:type="spellEnd"/>
      <w:r w:rsidR="00640325">
        <w:t>“</w:t>
      </w:r>
      <w:r>
        <w:t xml:space="preserve"> </w:t>
      </w:r>
      <w:r w:rsidR="00D9179E">
        <w:t>„</w:t>
      </w:r>
      <w:proofErr w:type="spellStart"/>
      <w:r w:rsidR="00D9179E">
        <w:t>m</w:t>
      </w:r>
      <w:r>
        <w:t>odels</w:t>
      </w:r>
      <w:proofErr w:type="spellEnd"/>
      <w:r w:rsidR="00D9179E">
        <w:t>“</w:t>
      </w:r>
      <w:r>
        <w:t xml:space="preserve"> und starten </w:t>
      </w:r>
      <w:r w:rsidR="00D9179E">
        <w:t>„</w:t>
      </w:r>
      <w:proofErr w:type="spellStart"/>
      <w:r w:rsidR="00D9179E">
        <w:t>s</w:t>
      </w:r>
      <w:r>
        <w:t>ervices</w:t>
      </w:r>
      <w:proofErr w:type="spellEnd"/>
      <w:r w:rsidR="00D9179E">
        <w:t>“</w:t>
      </w:r>
      <w:r>
        <w:t>. Deshalb haben sie eine Abhängigkei</w:t>
      </w:r>
      <w:r w:rsidR="003B1B7A">
        <w:t>t von den Packages „</w:t>
      </w:r>
      <w:proofErr w:type="spellStart"/>
      <w:r w:rsidR="003B1B7A">
        <w:t>services</w:t>
      </w:r>
      <w:proofErr w:type="spellEnd"/>
      <w:r w:rsidR="003B1B7A">
        <w:t>“ und „</w:t>
      </w:r>
      <w:proofErr w:type="spellStart"/>
      <w:r w:rsidR="003B1B7A">
        <w:t>p</w:t>
      </w:r>
      <w:r>
        <w:t>e</w:t>
      </w:r>
      <w:r w:rsidR="003B1B7A">
        <w:t>rsistence</w:t>
      </w:r>
      <w:proofErr w:type="spellEnd"/>
      <w:r w:rsidR="003B1B7A">
        <w:t xml:space="preserve">“ mit dem </w:t>
      </w:r>
      <w:proofErr w:type="spellStart"/>
      <w:r w:rsidR="003B1B7A">
        <w:t>Unterpackage</w:t>
      </w:r>
      <w:proofErr w:type="spellEnd"/>
      <w:r w:rsidR="003B1B7A">
        <w:t xml:space="preserve"> „</w:t>
      </w:r>
      <w:proofErr w:type="spellStart"/>
      <w:r w:rsidR="003B1B7A">
        <w:t>m</w:t>
      </w:r>
      <w:r>
        <w:t>odels</w:t>
      </w:r>
      <w:proofErr w:type="spellEnd"/>
      <w:r w:rsidR="003B1B7A">
        <w:t>“</w:t>
      </w:r>
      <w:r>
        <w:t>. Zudem besteht auch ein</w:t>
      </w:r>
      <w:r w:rsidR="00D9179E">
        <w:t>e Verbindung zum Package „</w:t>
      </w:r>
      <w:proofErr w:type="spellStart"/>
      <w:r w:rsidR="00D9179E">
        <w:t>gui</w:t>
      </w:r>
      <w:proofErr w:type="spellEnd"/>
      <w:r w:rsidR="00D9179E">
        <w:t>/gen“</w:t>
      </w:r>
      <w:r>
        <w:t>.</w:t>
      </w:r>
    </w:p>
    <w:p w:rsidR="00DD5A17" w:rsidRDefault="00DD5A17" w:rsidP="001D1FCF">
      <w:pPr>
        <w:pStyle w:val="berschrift4"/>
      </w:pPr>
      <w:r>
        <w:t>Operationen</w:t>
      </w:r>
    </w:p>
    <w:p w:rsidR="001D1FCF" w:rsidRPr="001D1FCF" w:rsidRDefault="001D1FCF" w:rsidP="001D1FCF"/>
    <w:p w:rsidR="00DD5A17" w:rsidRDefault="00DD5A17" w:rsidP="001D1FCF">
      <w:pPr>
        <w:pStyle w:val="berschrift5"/>
      </w:pPr>
      <w:r>
        <w:t>Interne Operation 1</w:t>
      </w:r>
    </w:p>
    <w:p w:rsidR="001D1FCF" w:rsidRPr="001D1FCF" w:rsidRDefault="001D1FCF" w:rsidP="001D1FCF"/>
    <w:p w:rsidR="00DD5A17" w:rsidRDefault="00DD5A17" w:rsidP="001D1FCF">
      <w:pPr>
        <w:pStyle w:val="berschrift5"/>
      </w:pPr>
      <w:r>
        <w:t>Interne Operation 2</w:t>
      </w:r>
    </w:p>
    <w:p w:rsidR="001D1FCF" w:rsidRPr="001D1FCF" w:rsidRDefault="001D1FCF" w:rsidP="001D1FCF"/>
    <w:p w:rsidR="00DD5A17" w:rsidRDefault="00DD5A17" w:rsidP="001D1FCF">
      <w:pPr>
        <w:pStyle w:val="berschrift3"/>
      </w:pPr>
      <w:bookmarkStart w:id="47" w:name="_Ref290376239"/>
      <w:bookmarkStart w:id="48" w:name="_Ref290376242"/>
      <w:bookmarkStart w:id="49" w:name="_Toc290377915"/>
      <w:r>
        <w:t xml:space="preserve">Package </w:t>
      </w:r>
      <w:proofErr w:type="spellStart"/>
      <w:r w:rsidR="0006304C">
        <w:t>persistence</w:t>
      </w:r>
      <w:bookmarkEnd w:id="47"/>
      <w:bookmarkEnd w:id="48"/>
      <w:bookmarkEnd w:id="49"/>
      <w:proofErr w:type="spellEnd"/>
    </w:p>
    <w:p w:rsidR="004D541F" w:rsidRDefault="004D541F" w:rsidP="004D541F">
      <w:r>
        <w:t>TODOOOOOOOOOOOOOOOOOOO</w:t>
      </w:r>
    </w:p>
    <w:p w:rsidR="004D541F" w:rsidRDefault="004D541F" w:rsidP="004D541F"/>
    <w:p w:rsidR="004D541F" w:rsidRDefault="004D541F" w:rsidP="004D541F">
      <w:r>
        <w:rPr>
          <w:noProof/>
          <w:lang w:eastAsia="de-CH"/>
        </w:rPr>
        <w:drawing>
          <wp:inline distT="0" distB="0" distL="0" distR="0">
            <wp:extent cx="5614035" cy="4018915"/>
            <wp:effectExtent l="0" t="0" r="5715"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614035" cy="4018915"/>
                    </a:xfrm>
                    <a:prstGeom prst="rect">
                      <a:avLst/>
                    </a:prstGeom>
                    <a:noFill/>
                    <a:ln>
                      <a:noFill/>
                    </a:ln>
                  </pic:spPr>
                </pic:pic>
              </a:graphicData>
            </a:graphic>
          </wp:inline>
        </w:drawing>
      </w:r>
    </w:p>
    <w:p w:rsidR="004D541F" w:rsidRDefault="004D541F" w:rsidP="004D541F"/>
    <w:p w:rsidR="004D541F" w:rsidRDefault="004D541F" w:rsidP="004D541F">
      <w:r>
        <w:rPr>
          <w:noProof/>
          <w:lang w:eastAsia="de-CH"/>
        </w:rPr>
        <w:drawing>
          <wp:inline distT="0" distB="0" distL="0" distR="0">
            <wp:extent cx="3104515" cy="1807845"/>
            <wp:effectExtent l="0" t="0" r="635" b="1905"/>
            <wp:docPr id="24"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104515" cy="1807845"/>
                    </a:xfrm>
                    <a:prstGeom prst="rect">
                      <a:avLst/>
                    </a:prstGeom>
                    <a:noFill/>
                    <a:ln>
                      <a:noFill/>
                    </a:ln>
                  </pic:spPr>
                </pic:pic>
              </a:graphicData>
            </a:graphic>
          </wp:inline>
        </w:drawing>
      </w:r>
    </w:p>
    <w:p w:rsidR="004D541F" w:rsidRDefault="004D541F" w:rsidP="004D541F"/>
    <w:p w:rsidR="004D541F" w:rsidRDefault="004D541F" w:rsidP="004D541F"/>
    <w:p w:rsidR="004D541F" w:rsidRPr="004D541F" w:rsidRDefault="004D541F" w:rsidP="004D541F"/>
    <w:p w:rsidR="00DD5A17" w:rsidRDefault="00DD5A17" w:rsidP="001D1FCF">
      <w:pPr>
        <w:pStyle w:val="berschrift4"/>
      </w:pPr>
      <w:r>
        <w:t>Beschreibung des Package</w:t>
      </w:r>
      <w:r w:rsidR="006F487A">
        <w:t>s</w:t>
      </w:r>
    </w:p>
    <w:p w:rsidR="001D1FCF" w:rsidRDefault="00CC0A70" w:rsidP="001D1FCF">
      <w:r>
        <w:t xml:space="preserve">Das Package </w:t>
      </w:r>
      <w:r w:rsidR="00640325">
        <w:t>„</w:t>
      </w:r>
      <w:proofErr w:type="spellStart"/>
      <w:r w:rsidR="00640325">
        <w:t>p</w:t>
      </w:r>
      <w:r>
        <w:t>ersistence</w:t>
      </w:r>
      <w:proofErr w:type="spellEnd"/>
      <w:r w:rsidR="00640325">
        <w:t>“</w:t>
      </w:r>
      <w:r>
        <w:t xml:space="preserve"> ist dafür </w:t>
      </w:r>
      <w:r w:rsidR="00322D2A">
        <w:t>zuständig</w:t>
      </w:r>
      <w:r>
        <w:t xml:space="preserve">, dass Daten persistent gespeichert werden, die Datenbank richtig initialisiert wird und automatisch Tabellen erzeugt werden und Daten korrekt in JSON </w:t>
      </w:r>
      <w:proofErr w:type="spellStart"/>
      <w:r>
        <w:t>serialisiert</w:t>
      </w:r>
      <w:proofErr w:type="spellEnd"/>
      <w:r>
        <w:t xml:space="preserve"> werden.</w:t>
      </w:r>
    </w:p>
    <w:p w:rsidR="00DD5A17" w:rsidRDefault="00DD5A17" w:rsidP="001D1FCF">
      <w:pPr>
        <w:pStyle w:val="berschrift4"/>
      </w:pPr>
      <w:r>
        <w:lastRenderedPageBreak/>
        <w:t>Diagramme</w:t>
      </w:r>
    </w:p>
    <w:p w:rsidR="007613B2" w:rsidRDefault="005522ED" w:rsidP="007613B2">
      <w:pPr>
        <w:keepNext/>
      </w:pPr>
      <w:r>
        <w:rPr>
          <w:noProof/>
          <w:lang w:eastAsia="de-CH"/>
        </w:rPr>
        <w:drawing>
          <wp:inline distT="0" distB="0" distL="0" distR="0" wp14:anchorId="066F68FE" wp14:editId="7B1B95F0">
            <wp:extent cx="5753100" cy="2619375"/>
            <wp:effectExtent l="0" t="0" r="0" b="9525"/>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53100" cy="2619375"/>
                    </a:xfrm>
                    <a:prstGeom prst="rect">
                      <a:avLst/>
                    </a:prstGeom>
                    <a:noFill/>
                    <a:ln>
                      <a:noFill/>
                    </a:ln>
                  </pic:spPr>
                </pic:pic>
              </a:graphicData>
            </a:graphic>
          </wp:inline>
        </w:drawing>
      </w:r>
    </w:p>
    <w:p w:rsidR="00CC0A70" w:rsidRDefault="007613B2" w:rsidP="007613B2">
      <w:pPr>
        <w:pStyle w:val="Beschriftung"/>
      </w:pPr>
      <w:bookmarkStart w:id="50" w:name="_Toc290375872"/>
      <w:r>
        <w:t xml:space="preserve">Abbildung </w:t>
      </w:r>
      <w:fldSimple w:instr=" SEQ Abbildung \* ARABIC ">
        <w:r>
          <w:rPr>
            <w:noProof/>
          </w:rPr>
          <w:t>11</w:t>
        </w:r>
      </w:fldSimple>
      <w:r>
        <w:t xml:space="preserve"> - Package </w:t>
      </w:r>
      <w:proofErr w:type="spellStart"/>
      <w:r>
        <w:t>persistence</w:t>
      </w:r>
      <w:bookmarkEnd w:id="50"/>
      <w:proofErr w:type="spellEnd"/>
    </w:p>
    <w:p w:rsidR="00CC0A70" w:rsidRDefault="00CC0A70" w:rsidP="00CC0A70">
      <w:pPr>
        <w:pStyle w:val="berschrift4"/>
      </w:pPr>
      <w:r>
        <w:t>Unterpackages</w:t>
      </w:r>
    </w:p>
    <w:p w:rsidR="00CC0A70" w:rsidRPr="001D1FCF" w:rsidRDefault="00640325" w:rsidP="00CC0A70">
      <w:r>
        <w:t>„</w:t>
      </w:r>
      <w:proofErr w:type="spellStart"/>
      <w:r>
        <w:t>p</w:t>
      </w:r>
      <w:r w:rsidR="00CC0A70">
        <w:t>ersistence</w:t>
      </w:r>
      <w:proofErr w:type="spellEnd"/>
      <w:r>
        <w:t>“</w:t>
      </w:r>
      <w:r w:rsidR="00CC0A70">
        <w:t xml:space="preserve"> beinhaltet zwei Unterpackages: </w:t>
      </w:r>
      <w:r>
        <w:t>„</w:t>
      </w:r>
      <w:proofErr w:type="spellStart"/>
      <w:r>
        <w:t>m</w:t>
      </w:r>
      <w:r w:rsidR="00CC0A70">
        <w:t>odels</w:t>
      </w:r>
      <w:proofErr w:type="spellEnd"/>
      <w:r>
        <w:t>“</w:t>
      </w:r>
      <w:r w:rsidR="00CC0A70">
        <w:t xml:space="preserve"> und </w:t>
      </w:r>
      <w:r>
        <w:t>„</w:t>
      </w:r>
      <w:proofErr w:type="spellStart"/>
      <w:r>
        <w:t>d</w:t>
      </w:r>
      <w:r w:rsidR="00CC0A70">
        <w:t>atabase</w:t>
      </w:r>
      <w:proofErr w:type="spellEnd"/>
      <w:r>
        <w:t>“</w:t>
      </w:r>
      <w:r w:rsidR="00CC0A70">
        <w:t>.</w:t>
      </w:r>
    </w:p>
    <w:p w:rsidR="00CC0A70" w:rsidRDefault="00CC0A70" w:rsidP="00CC0A70">
      <w:pPr>
        <w:pStyle w:val="berschrift5"/>
      </w:pPr>
      <w:r>
        <w:t xml:space="preserve">Package </w:t>
      </w:r>
      <w:proofErr w:type="spellStart"/>
      <w:r>
        <w:t>models</w:t>
      </w:r>
      <w:proofErr w:type="spellEnd"/>
    </w:p>
    <w:p w:rsidR="00CC0A70" w:rsidRDefault="00CC0A70" w:rsidP="00CC0A70">
      <w:pPr>
        <w:pStyle w:val="berschrift6"/>
      </w:pPr>
      <w:r>
        <w:t>Beschreibung des Package</w:t>
      </w:r>
      <w:r w:rsidR="006F487A">
        <w:t>s</w:t>
      </w:r>
    </w:p>
    <w:p w:rsidR="00CC0A70" w:rsidRDefault="00640325" w:rsidP="00CC0A70">
      <w:pPr>
        <w:pStyle w:val="KeinLeerraum"/>
      </w:pPr>
      <w:r>
        <w:t>„</w:t>
      </w:r>
      <w:proofErr w:type="spellStart"/>
      <w:r>
        <w:t>m</w:t>
      </w:r>
      <w:r w:rsidR="00C25EC1">
        <w:t>odels</w:t>
      </w:r>
      <w:proofErr w:type="spellEnd"/>
      <w:r>
        <w:t>“</w:t>
      </w:r>
      <w:r w:rsidR="00C25EC1">
        <w:t xml:space="preserve"> b</w:t>
      </w:r>
      <w:r w:rsidR="001C3EDB">
        <w:t xml:space="preserve">einhaltet alle Daten, welche persistent gespeichert werden sollen. </w:t>
      </w:r>
      <w:r w:rsidR="00C25EC1">
        <w:t>Es e</w:t>
      </w:r>
      <w:r w:rsidR="001C3EDB">
        <w:t xml:space="preserve">nthält ein </w:t>
      </w:r>
      <w:proofErr w:type="spellStart"/>
      <w:r w:rsidR="001C3EDB">
        <w:t>Unterpackage</w:t>
      </w:r>
      <w:proofErr w:type="spellEnd"/>
      <w:r w:rsidR="001C3EDB">
        <w:t xml:space="preserve"> </w:t>
      </w:r>
      <w:r>
        <w:t>„</w:t>
      </w:r>
      <w:proofErr w:type="spellStart"/>
      <w:r>
        <w:t>i</w:t>
      </w:r>
      <w:r w:rsidR="001C3EDB">
        <w:t>nterfaces</w:t>
      </w:r>
      <w:proofErr w:type="spellEnd"/>
      <w:r>
        <w:t>“</w:t>
      </w:r>
      <w:r w:rsidR="001C3EDB">
        <w:t>.</w:t>
      </w:r>
    </w:p>
    <w:p w:rsidR="00CC0A70" w:rsidRDefault="00CC0A70" w:rsidP="00CC0A70">
      <w:pPr>
        <w:pStyle w:val="berschrift6"/>
      </w:pPr>
      <w:r>
        <w:t>Diagramme</w:t>
      </w:r>
    </w:p>
    <w:p w:rsidR="007613B2" w:rsidRDefault="00821CD0" w:rsidP="007613B2">
      <w:pPr>
        <w:keepNext/>
      </w:pPr>
      <w:r>
        <w:rPr>
          <w:noProof/>
          <w:lang w:eastAsia="de-CH"/>
        </w:rPr>
        <w:drawing>
          <wp:inline distT="0" distB="0" distL="0" distR="0" wp14:anchorId="6C5404D5" wp14:editId="6E4A47E7">
            <wp:extent cx="5514975" cy="3000375"/>
            <wp:effectExtent l="0" t="0" r="9525" b="9525"/>
            <wp:docPr id="22" name="Grafik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14975" cy="3000375"/>
                    </a:xfrm>
                    <a:prstGeom prst="rect">
                      <a:avLst/>
                    </a:prstGeom>
                    <a:noFill/>
                    <a:ln>
                      <a:noFill/>
                    </a:ln>
                  </pic:spPr>
                </pic:pic>
              </a:graphicData>
            </a:graphic>
          </wp:inline>
        </w:drawing>
      </w:r>
    </w:p>
    <w:p w:rsidR="00CC0A70" w:rsidRDefault="007613B2" w:rsidP="007613B2">
      <w:pPr>
        <w:pStyle w:val="Beschriftung"/>
      </w:pPr>
      <w:bookmarkStart w:id="51" w:name="_Toc290375873"/>
      <w:r>
        <w:t xml:space="preserve">Abbildung </w:t>
      </w:r>
      <w:fldSimple w:instr=" SEQ Abbildung \* ARABIC ">
        <w:r>
          <w:rPr>
            <w:noProof/>
          </w:rPr>
          <w:t>12</w:t>
        </w:r>
      </w:fldSimple>
      <w:r>
        <w:t xml:space="preserve"> - Package </w:t>
      </w:r>
      <w:proofErr w:type="spellStart"/>
      <w:r>
        <w:t>models</w:t>
      </w:r>
      <w:bookmarkEnd w:id="51"/>
      <w:proofErr w:type="spellEnd"/>
    </w:p>
    <w:p w:rsidR="00CC0A70" w:rsidRDefault="00CC0A70" w:rsidP="00CC0A70">
      <w:pPr>
        <w:pStyle w:val="berschrift6"/>
      </w:pPr>
      <w:r>
        <w:t>Schnittstellen</w:t>
      </w:r>
    </w:p>
    <w:p w:rsidR="00CC0A70" w:rsidRPr="001D1FCF" w:rsidRDefault="00CC0A70" w:rsidP="00CC0A70"/>
    <w:p w:rsidR="00CC0A70" w:rsidRDefault="00CC0A70" w:rsidP="00CC0A70">
      <w:pPr>
        <w:pStyle w:val="berschrift6"/>
      </w:pPr>
      <w:r>
        <w:t>Operationen</w:t>
      </w:r>
    </w:p>
    <w:p w:rsidR="00CC0A70" w:rsidRPr="001D1FCF" w:rsidRDefault="00CC0A70" w:rsidP="00CC0A70"/>
    <w:p w:rsidR="00CC0A70" w:rsidRDefault="00CC0A70" w:rsidP="00CC0A70">
      <w:pPr>
        <w:pStyle w:val="berschrift7"/>
      </w:pPr>
      <w:r>
        <w:t>Interne Operation 1</w:t>
      </w:r>
    </w:p>
    <w:p w:rsidR="00CC0A70" w:rsidRPr="001D1FCF" w:rsidRDefault="00CC0A70" w:rsidP="00CC0A70"/>
    <w:p w:rsidR="00CC0A70" w:rsidRDefault="00CC0A70" w:rsidP="00CC0A70">
      <w:pPr>
        <w:pStyle w:val="berschrift7"/>
      </w:pPr>
      <w:r>
        <w:t>Interne Operation 2</w:t>
      </w:r>
    </w:p>
    <w:p w:rsidR="001C3EDB" w:rsidRDefault="001C3EDB" w:rsidP="001C3EDB"/>
    <w:p w:rsidR="004D541F" w:rsidRPr="001C3EDB" w:rsidRDefault="004D541F" w:rsidP="001C3EDB">
      <w:r>
        <w:t>TODDOOOOOOOOOOOOOOOOOOOOOOOOOOOOOOOOOOOOOOOO</w:t>
      </w:r>
    </w:p>
    <w:p w:rsidR="001C3EDB" w:rsidRDefault="001C3EDB" w:rsidP="001C3EDB">
      <w:pPr>
        <w:pStyle w:val="berschrift6"/>
      </w:pPr>
      <w:proofErr w:type="spellStart"/>
      <w:r>
        <w:t>Unterpackage</w:t>
      </w:r>
      <w:proofErr w:type="spellEnd"/>
      <w:r>
        <w:t xml:space="preserve"> </w:t>
      </w:r>
      <w:proofErr w:type="spellStart"/>
      <w:r>
        <w:t>interfaces</w:t>
      </w:r>
      <w:proofErr w:type="spellEnd"/>
    </w:p>
    <w:p w:rsidR="001C3EDB" w:rsidRDefault="001C3EDB" w:rsidP="001C3EDB">
      <w:pPr>
        <w:pStyle w:val="berschrift7"/>
      </w:pPr>
      <w:r>
        <w:t>Beschreibung des Packages</w:t>
      </w:r>
    </w:p>
    <w:p w:rsidR="001C3EDB" w:rsidRPr="001C3EDB" w:rsidRDefault="00C25EC1" w:rsidP="001C3EDB">
      <w:r>
        <w:t xml:space="preserve">Das Package </w:t>
      </w:r>
      <w:r w:rsidR="00640325">
        <w:t>„</w:t>
      </w:r>
      <w:proofErr w:type="spellStart"/>
      <w:r w:rsidR="00640325">
        <w:t>i</w:t>
      </w:r>
      <w:r>
        <w:t>nterfaces</w:t>
      </w:r>
      <w:proofErr w:type="spellEnd"/>
      <w:r w:rsidR="00640325">
        <w:t>“</w:t>
      </w:r>
      <w:r>
        <w:t xml:space="preserve"> b</w:t>
      </w:r>
      <w:r w:rsidR="001C3EDB">
        <w:t>einhaltet die JSON-</w:t>
      </w:r>
      <w:proofErr w:type="spellStart"/>
      <w:r w:rsidR="001C3EDB">
        <w:t>Serialisierung</w:t>
      </w:r>
      <w:proofErr w:type="spellEnd"/>
      <w:r w:rsidR="001C3EDB">
        <w:t>, wel</w:t>
      </w:r>
      <w:r>
        <w:t xml:space="preserve">che von den Klassen im Package </w:t>
      </w:r>
      <w:r w:rsidR="00640325">
        <w:t>„</w:t>
      </w:r>
      <w:proofErr w:type="spellStart"/>
      <w:r w:rsidR="00640325">
        <w:t>m</w:t>
      </w:r>
      <w:r w:rsidR="001C3EDB">
        <w:t>odels</w:t>
      </w:r>
      <w:proofErr w:type="spellEnd"/>
      <w:r w:rsidR="00640325">
        <w:t>“</w:t>
      </w:r>
      <w:r w:rsidR="001C3EDB">
        <w:t xml:space="preserve"> benötigt werden.</w:t>
      </w:r>
    </w:p>
    <w:p w:rsidR="001C3EDB" w:rsidRDefault="001C3EDB" w:rsidP="001C3EDB">
      <w:pPr>
        <w:pStyle w:val="berschrift7"/>
      </w:pPr>
      <w:r>
        <w:t>Diagramme</w:t>
      </w:r>
    </w:p>
    <w:p w:rsidR="007613B2" w:rsidRDefault="004D541F" w:rsidP="007613B2">
      <w:pPr>
        <w:keepNext/>
      </w:pPr>
      <w:r>
        <w:rPr>
          <w:noProof/>
          <w:lang w:eastAsia="de-CH"/>
        </w:rPr>
        <w:drawing>
          <wp:inline distT="0" distB="0" distL="0" distR="0">
            <wp:extent cx="5760720" cy="1729042"/>
            <wp:effectExtent l="0" t="0" r="0" b="508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60720" cy="1729042"/>
                    </a:xfrm>
                    <a:prstGeom prst="rect">
                      <a:avLst/>
                    </a:prstGeom>
                    <a:noFill/>
                    <a:ln>
                      <a:noFill/>
                    </a:ln>
                  </pic:spPr>
                </pic:pic>
              </a:graphicData>
            </a:graphic>
          </wp:inline>
        </w:drawing>
      </w:r>
    </w:p>
    <w:p w:rsidR="00821CD0" w:rsidRPr="00821CD0" w:rsidRDefault="007613B2" w:rsidP="007613B2">
      <w:pPr>
        <w:pStyle w:val="Beschriftung"/>
      </w:pPr>
      <w:bookmarkStart w:id="52" w:name="_Toc290375874"/>
      <w:r>
        <w:t xml:space="preserve">Abbildung </w:t>
      </w:r>
      <w:fldSimple w:instr=" SEQ Abbildung \* ARABIC ">
        <w:r>
          <w:rPr>
            <w:noProof/>
          </w:rPr>
          <w:t>13</w:t>
        </w:r>
      </w:fldSimple>
      <w:r>
        <w:t xml:space="preserve"> - Package </w:t>
      </w:r>
      <w:proofErr w:type="spellStart"/>
      <w:r>
        <w:t>interfaces</w:t>
      </w:r>
      <w:bookmarkEnd w:id="52"/>
      <w:proofErr w:type="spellEnd"/>
    </w:p>
    <w:p w:rsidR="001C3EDB" w:rsidRDefault="001C3EDB" w:rsidP="001C3EDB">
      <w:pPr>
        <w:pStyle w:val="berschrift7"/>
      </w:pPr>
      <w:r>
        <w:t>Schnittstellen</w:t>
      </w:r>
    </w:p>
    <w:p w:rsidR="00821CD0" w:rsidRPr="00821CD0" w:rsidRDefault="00821CD0" w:rsidP="00821CD0"/>
    <w:p w:rsidR="001C3EDB" w:rsidRDefault="001C3EDB" w:rsidP="001C3EDB">
      <w:pPr>
        <w:pStyle w:val="berschrift7"/>
      </w:pPr>
      <w:r>
        <w:t>Operationen</w:t>
      </w:r>
    </w:p>
    <w:p w:rsidR="00821CD0" w:rsidRPr="00821CD0" w:rsidRDefault="00821CD0" w:rsidP="00821CD0"/>
    <w:p w:rsidR="001C3EDB" w:rsidRDefault="001C3EDB" w:rsidP="001C3EDB">
      <w:pPr>
        <w:pStyle w:val="berschrift8"/>
      </w:pPr>
      <w:r>
        <w:t>Interne Operation1</w:t>
      </w:r>
    </w:p>
    <w:p w:rsidR="00821CD0" w:rsidRPr="00821CD0" w:rsidRDefault="00821CD0" w:rsidP="00821CD0"/>
    <w:p w:rsidR="001C3EDB" w:rsidRPr="001C3EDB" w:rsidRDefault="001C3EDB" w:rsidP="001C3EDB">
      <w:pPr>
        <w:pStyle w:val="berschrift8"/>
      </w:pPr>
      <w:r>
        <w:t>Interne Operation2</w:t>
      </w:r>
    </w:p>
    <w:p w:rsidR="00CC0A70" w:rsidRDefault="00CC0A70" w:rsidP="00CC0A70"/>
    <w:p w:rsidR="00CC0A70" w:rsidRDefault="00CC0A70" w:rsidP="00CC0A70">
      <w:pPr>
        <w:pStyle w:val="berschrift5"/>
      </w:pPr>
      <w:r>
        <w:t xml:space="preserve">Package </w:t>
      </w:r>
      <w:proofErr w:type="spellStart"/>
      <w:r>
        <w:t>database</w:t>
      </w:r>
      <w:proofErr w:type="spellEnd"/>
    </w:p>
    <w:p w:rsidR="00CC0A70" w:rsidRDefault="00CC0A70" w:rsidP="00CC0A70">
      <w:pPr>
        <w:pStyle w:val="berschrift6"/>
      </w:pPr>
      <w:r>
        <w:t>Beschreibung des Package</w:t>
      </w:r>
      <w:r w:rsidR="006F487A">
        <w:t>s</w:t>
      </w:r>
    </w:p>
    <w:p w:rsidR="00C25EC1" w:rsidRDefault="00640325" w:rsidP="00CC0A70">
      <w:pPr>
        <w:pStyle w:val="KeinLeerraum"/>
      </w:pPr>
      <w:r>
        <w:t>„</w:t>
      </w:r>
      <w:proofErr w:type="spellStart"/>
      <w:r>
        <w:t>d</w:t>
      </w:r>
      <w:r w:rsidR="00C25EC1">
        <w:t>atabase</w:t>
      </w:r>
      <w:proofErr w:type="spellEnd"/>
      <w:r>
        <w:t>“</w:t>
      </w:r>
      <w:r w:rsidR="00C25EC1">
        <w:t xml:space="preserve"> ist dafür verantwortlich, dass eine Verbindung zur Datenbank hergestellt wird. </w:t>
      </w:r>
      <w:r w:rsidR="00322D2A">
        <w:t>Ist es zuständig für die Erstellung der</w:t>
      </w:r>
      <w:r w:rsidR="00C25EC1">
        <w:t xml:space="preserve"> Datenbank, mit den einzelnen Tabellen.</w:t>
      </w:r>
    </w:p>
    <w:p w:rsidR="00CC0A70" w:rsidRDefault="00CC0A70" w:rsidP="00CC0A70">
      <w:pPr>
        <w:pStyle w:val="berschrift6"/>
      </w:pPr>
      <w:r>
        <w:t>Diagramme</w:t>
      </w:r>
    </w:p>
    <w:p w:rsidR="007613B2" w:rsidRDefault="004D7106" w:rsidP="007613B2">
      <w:pPr>
        <w:keepNext/>
      </w:pPr>
      <w:r>
        <w:rPr>
          <w:noProof/>
          <w:lang w:eastAsia="de-CH"/>
        </w:rPr>
        <w:lastRenderedPageBreak/>
        <w:drawing>
          <wp:inline distT="0" distB="0" distL="0" distR="0" wp14:anchorId="3832CB33" wp14:editId="0FAA2BFC">
            <wp:extent cx="1485900" cy="1238250"/>
            <wp:effectExtent l="0" t="0" r="0" b="0"/>
            <wp:docPr id="26" name="Grafik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485900" cy="1238250"/>
                    </a:xfrm>
                    <a:prstGeom prst="rect">
                      <a:avLst/>
                    </a:prstGeom>
                    <a:noFill/>
                    <a:ln>
                      <a:noFill/>
                    </a:ln>
                  </pic:spPr>
                </pic:pic>
              </a:graphicData>
            </a:graphic>
          </wp:inline>
        </w:drawing>
      </w:r>
    </w:p>
    <w:p w:rsidR="00CC0A70" w:rsidRPr="00CC0A70" w:rsidRDefault="007613B2" w:rsidP="007613B2">
      <w:pPr>
        <w:pStyle w:val="Beschriftung"/>
      </w:pPr>
      <w:bookmarkStart w:id="53" w:name="_Toc290375875"/>
      <w:r>
        <w:t xml:space="preserve">Abbildung </w:t>
      </w:r>
      <w:fldSimple w:instr=" SEQ Abbildung \* ARABIC ">
        <w:r>
          <w:rPr>
            <w:noProof/>
          </w:rPr>
          <w:t>14</w:t>
        </w:r>
      </w:fldSimple>
      <w:r>
        <w:t xml:space="preserve"> - Package </w:t>
      </w:r>
      <w:proofErr w:type="spellStart"/>
      <w:r>
        <w:t>database</w:t>
      </w:r>
      <w:bookmarkEnd w:id="53"/>
      <w:proofErr w:type="spellEnd"/>
    </w:p>
    <w:p w:rsidR="00CC0A70" w:rsidRDefault="00CC0A70" w:rsidP="00CC0A70">
      <w:pPr>
        <w:pStyle w:val="berschrift6"/>
      </w:pPr>
      <w:r>
        <w:t>Schnittstellen</w:t>
      </w:r>
    </w:p>
    <w:p w:rsidR="00CC0A70" w:rsidRPr="001D1FCF" w:rsidRDefault="00CC0A70" w:rsidP="00CC0A70"/>
    <w:p w:rsidR="00CC0A70" w:rsidRDefault="00CC0A70" w:rsidP="00CC0A70">
      <w:pPr>
        <w:pStyle w:val="berschrift6"/>
      </w:pPr>
      <w:r>
        <w:t>Operationen</w:t>
      </w:r>
    </w:p>
    <w:p w:rsidR="00CC0A70" w:rsidRPr="001D1FCF" w:rsidRDefault="00CC0A70" w:rsidP="00CC0A70"/>
    <w:p w:rsidR="00CC0A70" w:rsidRDefault="00CC0A70" w:rsidP="00CC0A70">
      <w:pPr>
        <w:pStyle w:val="berschrift7"/>
      </w:pPr>
      <w:r>
        <w:t>Interne Operation 1</w:t>
      </w:r>
    </w:p>
    <w:p w:rsidR="00CC0A70" w:rsidRPr="001D1FCF" w:rsidRDefault="00CC0A70" w:rsidP="00CC0A70"/>
    <w:p w:rsidR="00CC0A70" w:rsidRDefault="00CC0A70" w:rsidP="00CC0A70">
      <w:pPr>
        <w:pStyle w:val="berschrift7"/>
      </w:pPr>
      <w:r>
        <w:t>Interne Operation 2</w:t>
      </w:r>
    </w:p>
    <w:p w:rsidR="0006304C" w:rsidRDefault="0006304C" w:rsidP="0006304C"/>
    <w:p w:rsidR="0006304C" w:rsidRDefault="0006304C" w:rsidP="0006304C">
      <w:pPr>
        <w:pStyle w:val="berschrift3"/>
      </w:pPr>
      <w:bookmarkStart w:id="54" w:name="_Ref290376264"/>
      <w:bookmarkStart w:id="55" w:name="_Ref290376267"/>
      <w:bookmarkStart w:id="56" w:name="_Toc290377916"/>
      <w:r>
        <w:t>P</w:t>
      </w:r>
      <w:r w:rsidRPr="0006304C">
        <w:rPr>
          <w:rStyle w:val="berschrift3Zchn"/>
        </w:rPr>
        <w:t>a</w:t>
      </w:r>
      <w:r>
        <w:t xml:space="preserve">ckage </w:t>
      </w:r>
      <w:proofErr w:type="spellStart"/>
      <w:r w:rsidR="00C25EC1">
        <w:t>network</w:t>
      </w:r>
      <w:bookmarkEnd w:id="54"/>
      <w:bookmarkEnd w:id="55"/>
      <w:bookmarkEnd w:id="56"/>
      <w:proofErr w:type="spellEnd"/>
    </w:p>
    <w:p w:rsidR="0006304C" w:rsidRDefault="0006304C" w:rsidP="0006304C">
      <w:pPr>
        <w:pStyle w:val="berschrift4"/>
      </w:pPr>
      <w:r>
        <w:t>Beschreibung des Package</w:t>
      </w:r>
      <w:r w:rsidR="001C3EDB">
        <w:t>s</w:t>
      </w:r>
    </w:p>
    <w:p w:rsidR="0006304C" w:rsidRPr="001D1FCF" w:rsidRDefault="00322D2A" w:rsidP="0006304C">
      <w:r>
        <w:t xml:space="preserve">Das Package </w:t>
      </w:r>
      <w:r w:rsidR="00640325">
        <w:t>„</w:t>
      </w:r>
      <w:proofErr w:type="spellStart"/>
      <w:r w:rsidR="00640325">
        <w:t>n</w:t>
      </w:r>
      <w:r>
        <w:t>etwork</w:t>
      </w:r>
      <w:proofErr w:type="spellEnd"/>
      <w:r w:rsidR="00640325">
        <w:t>“</w:t>
      </w:r>
      <w:r>
        <w:t xml:space="preserve"> i</w:t>
      </w:r>
      <w:r w:rsidR="00C25EC1">
        <w:t>st dafür verantwortlich, dass die Daten übertragen werden.</w:t>
      </w:r>
    </w:p>
    <w:p w:rsidR="0006304C" w:rsidRDefault="0006304C" w:rsidP="0006304C">
      <w:pPr>
        <w:pStyle w:val="berschrift4"/>
      </w:pPr>
      <w:r>
        <w:t>Diagramme</w:t>
      </w:r>
    </w:p>
    <w:p w:rsidR="007613B2" w:rsidRDefault="00821CD0" w:rsidP="007613B2">
      <w:pPr>
        <w:keepNext/>
      </w:pPr>
      <w:r>
        <w:rPr>
          <w:noProof/>
          <w:lang w:eastAsia="de-CH"/>
        </w:rPr>
        <w:drawing>
          <wp:inline distT="0" distB="0" distL="0" distR="0" wp14:anchorId="29CEE137" wp14:editId="00A2D366">
            <wp:extent cx="3581400" cy="1219200"/>
            <wp:effectExtent l="0" t="0" r="0" b="0"/>
            <wp:docPr id="25"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581400" cy="1219200"/>
                    </a:xfrm>
                    <a:prstGeom prst="rect">
                      <a:avLst/>
                    </a:prstGeom>
                    <a:noFill/>
                    <a:ln>
                      <a:noFill/>
                    </a:ln>
                  </pic:spPr>
                </pic:pic>
              </a:graphicData>
            </a:graphic>
          </wp:inline>
        </w:drawing>
      </w:r>
    </w:p>
    <w:p w:rsidR="0006304C" w:rsidRPr="001D1FCF" w:rsidRDefault="007613B2" w:rsidP="007613B2">
      <w:pPr>
        <w:pStyle w:val="Beschriftung"/>
      </w:pPr>
      <w:bookmarkStart w:id="57" w:name="_Toc290375876"/>
      <w:r>
        <w:t xml:space="preserve">Abbildung </w:t>
      </w:r>
      <w:fldSimple w:instr=" SEQ Abbildung \* ARABIC ">
        <w:r>
          <w:rPr>
            <w:noProof/>
          </w:rPr>
          <w:t>15</w:t>
        </w:r>
      </w:fldSimple>
      <w:r>
        <w:t xml:space="preserve"> - Package </w:t>
      </w:r>
      <w:proofErr w:type="spellStart"/>
      <w:r>
        <w:t>network</w:t>
      </w:r>
      <w:bookmarkEnd w:id="57"/>
      <w:proofErr w:type="spellEnd"/>
    </w:p>
    <w:p w:rsidR="0006304C" w:rsidRDefault="0006304C" w:rsidP="0006304C">
      <w:pPr>
        <w:pStyle w:val="berschrift4"/>
      </w:pPr>
      <w:r>
        <w:t>Schnittstellen</w:t>
      </w:r>
    </w:p>
    <w:p w:rsidR="0006304C" w:rsidRPr="001D1FCF" w:rsidRDefault="0006304C" w:rsidP="0006304C"/>
    <w:p w:rsidR="0006304C" w:rsidRDefault="0006304C" w:rsidP="0006304C">
      <w:pPr>
        <w:pStyle w:val="berschrift4"/>
      </w:pPr>
      <w:r>
        <w:t>Operationen</w:t>
      </w:r>
    </w:p>
    <w:p w:rsidR="0006304C" w:rsidRPr="001D1FCF" w:rsidRDefault="0006304C" w:rsidP="0006304C"/>
    <w:p w:rsidR="0006304C" w:rsidRDefault="0006304C" w:rsidP="0006304C">
      <w:pPr>
        <w:pStyle w:val="berschrift5"/>
      </w:pPr>
      <w:r>
        <w:t>Interne Operation 1</w:t>
      </w:r>
    </w:p>
    <w:p w:rsidR="0006304C" w:rsidRPr="001D1FCF" w:rsidRDefault="0006304C" w:rsidP="0006304C"/>
    <w:p w:rsidR="0006304C" w:rsidRDefault="0006304C" w:rsidP="0006304C">
      <w:pPr>
        <w:pStyle w:val="berschrift5"/>
      </w:pPr>
      <w:r>
        <w:lastRenderedPageBreak/>
        <w:t>Interne Operation 2</w:t>
      </w:r>
    </w:p>
    <w:p w:rsidR="001D1FCF" w:rsidRDefault="001D1FCF" w:rsidP="001D1FCF"/>
    <w:p w:rsidR="006F482D" w:rsidRDefault="006F482D" w:rsidP="006F482D">
      <w:pPr>
        <w:pStyle w:val="berschrift3"/>
      </w:pPr>
      <w:bookmarkStart w:id="58" w:name="_Toc290377917"/>
      <w:r>
        <w:t xml:space="preserve">Package </w:t>
      </w:r>
      <w:proofErr w:type="spellStart"/>
      <w:r>
        <w:t>test</w:t>
      </w:r>
      <w:bookmarkEnd w:id="58"/>
      <w:proofErr w:type="spellEnd"/>
    </w:p>
    <w:p w:rsidR="007613B2" w:rsidRPr="007613B2" w:rsidRDefault="007613B2" w:rsidP="007613B2">
      <w:r>
        <w:t>Das Package „</w:t>
      </w:r>
      <w:proofErr w:type="spellStart"/>
      <w:r>
        <w:t>test</w:t>
      </w:r>
      <w:proofErr w:type="spellEnd"/>
      <w:r>
        <w:t xml:space="preserve">“ wird hier, obwohl es nicht in </w:t>
      </w:r>
      <w:r>
        <w:fldChar w:fldCharType="begin"/>
      </w:r>
      <w:r>
        <w:instrText xml:space="preserve"> REF _Ref290375749 \h </w:instrText>
      </w:r>
      <w:r>
        <w:fldChar w:fldCharType="separate"/>
      </w:r>
      <w:r>
        <w:t xml:space="preserve">Abbildung </w:t>
      </w:r>
      <w:r>
        <w:rPr>
          <w:noProof/>
        </w:rPr>
        <w:t>7</w:t>
      </w:r>
      <w:r>
        <w:t xml:space="preserve"> - Übersicht über die Packages</w:t>
      </w:r>
      <w:r>
        <w:fldChar w:fldCharType="end"/>
      </w:r>
      <w:r>
        <w:t xml:space="preserve"> (Kapitel </w:t>
      </w:r>
      <w:r>
        <w:fldChar w:fldCharType="begin"/>
      </w:r>
      <w:r>
        <w:instrText xml:space="preserve"> REF _Ref290375508 \r \h </w:instrText>
      </w:r>
      <w:r>
        <w:fldChar w:fldCharType="separate"/>
      </w:r>
      <w:r>
        <w:t>3.6.1</w:t>
      </w:r>
      <w:r>
        <w:fldChar w:fldCharType="end"/>
      </w:r>
      <w:r>
        <w:t xml:space="preserve"> </w:t>
      </w:r>
      <w:r>
        <w:fldChar w:fldCharType="begin"/>
      </w:r>
      <w:r>
        <w:instrText xml:space="preserve"> REF _Ref290375508 \h </w:instrText>
      </w:r>
      <w:r>
        <w:fldChar w:fldCharType="separate"/>
      </w:r>
      <w:r>
        <w:t>Übersicht über die Packages</w:t>
      </w:r>
      <w:r>
        <w:fldChar w:fldCharType="end"/>
      </w:r>
      <w:r>
        <w:t>) ersichtlich ist, der Vollständigkeit halber aufgelistet.</w:t>
      </w:r>
    </w:p>
    <w:p w:rsidR="007613B2" w:rsidRDefault="006F482D" w:rsidP="007613B2">
      <w:pPr>
        <w:keepNext/>
      </w:pPr>
      <w:r>
        <w:rPr>
          <w:noProof/>
          <w:lang w:eastAsia="de-CH"/>
        </w:rPr>
        <w:drawing>
          <wp:inline distT="0" distB="0" distL="0" distR="0" wp14:anchorId="0194B06C" wp14:editId="4040D3D6">
            <wp:extent cx="4886325" cy="7581900"/>
            <wp:effectExtent l="0" t="0" r="952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886325" cy="7581900"/>
                    </a:xfrm>
                    <a:prstGeom prst="rect">
                      <a:avLst/>
                    </a:prstGeom>
                    <a:noFill/>
                    <a:ln>
                      <a:noFill/>
                    </a:ln>
                  </pic:spPr>
                </pic:pic>
              </a:graphicData>
            </a:graphic>
          </wp:inline>
        </w:drawing>
      </w:r>
    </w:p>
    <w:p w:rsidR="006F482D" w:rsidRPr="001D1FCF" w:rsidRDefault="007613B2" w:rsidP="007613B2">
      <w:pPr>
        <w:pStyle w:val="Beschriftung"/>
      </w:pPr>
      <w:bookmarkStart w:id="59" w:name="_Toc290375877"/>
      <w:r>
        <w:t xml:space="preserve">Abbildung </w:t>
      </w:r>
      <w:fldSimple w:instr=" SEQ Abbildung \* ARABIC ">
        <w:r>
          <w:rPr>
            <w:noProof/>
          </w:rPr>
          <w:t>16</w:t>
        </w:r>
      </w:fldSimple>
      <w:r>
        <w:t xml:space="preserve"> - Package </w:t>
      </w:r>
      <w:proofErr w:type="spellStart"/>
      <w:r>
        <w:t>test</w:t>
      </w:r>
      <w:bookmarkEnd w:id="59"/>
      <w:proofErr w:type="spellEnd"/>
    </w:p>
    <w:p w:rsidR="002D2671" w:rsidRDefault="00B43B05" w:rsidP="00B43B05">
      <w:r>
        <w:lastRenderedPageBreak/>
        <w:t xml:space="preserve">Dieses Package enthält </w:t>
      </w:r>
      <w:r w:rsidR="002D2671">
        <w:t xml:space="preserve">als </w:t>
      </w:r>
      <w:r>
        <w:t>Unterpackages</w:t>
      </w:r>
      <w:r w:rsidR="002D2671">
        <w:t xml:space="preserve"> nachfolgende Packages, welche bereits einzeln bestehen:</w:t>
      </w:r>
    </w:p>
    <w:p w:rsidR="002D2671" w:rsidRDefault="002D2671" w:rsidP="002D2671">
      <w:pPr>
        <w:pStyle w:val="Listenabsatz"/>
        <w:numPr>
          <w:ilvl w:val="0"/>
          <w:numId w:val="6"/>
        </w:numPr>
      </w:pPr>
      <w:r>
        <w:t>„</w:t>
      </w:r>
      <w:proofErr w:type="spellStart"/>
      <w:r>
        <w:t>services</w:t>
      </w:r>
      <w:proofErr w:type="spellEnd"/>
      <w:r>
        <w:t>“</w:t>
      </w:r>
      <w:r w:rsidR="00B43B05">
        <w:t xml:space="preserve">  (siehe</w:t>
      </w:r>
      <w:r>
        <w:t xml:space="preserve"> </w:t>
      </w:r>
      <w:r>
        <w:fldChar w:fldCharType="begin"/>
      </w:r>
      <w:r>
        <w:instrText xml:space="preserve"> REF _Ref290376106 \r \h </w:instrText>
      </w:r>
      <w:r>
        <w:fldChar w:fldCharType="separate"/>
      </w:r>
      <w:r>
        <w:t>3.6.2</w:t>
      </w:r>
      <w:r>
        <w:fldChar w:fldCharType="end"/>
      </w:r>
      <w:r>
        <w:t xml:space="preserve"> </w:t>
      </w:r>
      <w:r>
        <w:fldChar w:fldCharType="begin"/>
      </w:r>
      <w:r>
        <w:instrText xml:space="preserve"> REF _Ref290376110 \h </w:instrText>
      </w:r>
      <w:r>
        <w:fldChar w:fldCharType="separate"/>
      </w:r>
      <w:r>
        <w:t xml:space="preserve">Package </w:t>
      </w:r>
      <w:proofErr w:type="spellStart"/>
      <w:r>
        <w:t>services</w:t>
      </w:r>
      <w:proofErr w:type="spellEnd"/>
      <w:r>
        <w:fldChar w:fldCharType="end"/>
      </w:r>
      <w:r>
        <w:t>)</w:t>
      </w:r>
    </w:p>
    <w:p w:rsidR="002D2671" w:rsidRDefault="002D2671" w:rsidP="002D2671">
      <w:pPr>
        <w:pStyle w:val="Listenabsatz"/>
        <w:numPr>
          <w:ilvl w:val="0"/>
          <w:numId w:val="6"/>
        </w:numPr>
      </w:pPr>
      <w:r>
        <w:t>„</w:t>
      </w:r>
      <w:proofErr w:type="spellStart"/>
      <w:r>
        <w:t>activities</w:t>
      </w:r>
      <w:proofErr w:type="spellEnd"/>
      <w:r>
        <w:t xml:space="preserve">“ (siehe </w:t>
      </w:r>
      <w:r>
        <w:fldChar w:fldCharType="begin"/>
      </w:r>
      <w:r>
        <w:instrText xml:space="preserve"> REF _Ref290376141 \r \h </w:instrText>
      </w:r>
      <w:r>
        <w:fldChar w:fldCharType="separate"/>
      </w:r>
      <w:r>
        <w:t>3.6.4</w:t>
      </w:r>
      <w:r>
        <w:fldChar w:fldCharType="end"/>
      </w:r>
      <w:r>
        <w:t xml:space="preserve"> </w:t>
      </w:r>
      <w:r>
        <w:fldChar w:fldCharType="begin"/>
      </w:r>
      <w:r>
        <w:instrText xml:space="preserve"> REF _Ref290376144 \h </w:instrText>
      </w:r>
      <w:r>
        <w:fldChar w:fldCharType="separate"/>
      </w:r>
      <w:r>
        <w:t xml:space="preserve">Package </w:t>
      </w:r>
      <w:proofErr w:type="spellStart"/>
      <w:r>
        <w:t>activities</w:t>
      </w:r>
      <w:proofErr w:type="spellEnd"/>
      <w:r>
        <w:fldChar w:fldCharType="end"/>
      </w:r>
      <w:r>
        <w:t>)</w:t>
      </w:r>
    </w:p>
    <w:p w:rsidR="002D2671" w:rsidRDefault="002D2671" w:rsidP="002D2671">
      <w:pPr>
        <w:pStyle w:val="Listenabsatz"/>
        <w:numPr>
          <w:ilvl w:val="0"/>
          <w:numId w:val="6"/>
        </w:numPr>
      </w:pPr>
      <w:r>
        <w:t>„</w:t>
      </w:r>
      <w:proofErr w:type="spellStart"/>
      <w:r>
        <w:t>persistence</w:t>
      </w:r>
      <w:proofErr w:type="spellEnd"/>
      <w:r>
        <w:t xml:space="preserve">“ (siehe </w:t>
      </w:r>
      <w:r>
        <w:fldChar w:fldCharType="begin"/>
      </w:r>
      <w:r>
        <w:instrText xml:space="preserve"> REF _Ref290376239 \r \h </w:instrText>
      </w:r>
      <w:r>
        <w:fldChar w:fldCharType="separate"/>
      </w:r>
      <w:r>
        <w:t>3.6.5</w:t>
      </w:r>
      <w:r>
        <w:fldChar w:fldCharType="end"/>
      </w:r>
      <w:r>
        <w:t xml:space="preserve"> </w:t>
      </w:r>
      <w:r>
        <w:fldChar w:fldCharType="begin"/>
      </w:r>
      <w:r>
        <w:instrText xml:space="preserve"> REF _Ref290376242 \h </w:instrText>
      </w:r>
      <w:r>
        <w:fldChar w:fldCharType="separate"/>
      </w:r>
      <w:r>
        <w:t xml:space="preserve">Package </w:t>
      </w:r>
      <w:proofErr w:type="spellStart"/>
      <w:r>
        <w:t>persistence</w:t>
      </w:r>
      <w:proofErr w:type="spellEnd"/>
      <w:r>
        <w:fldChar w:fldCharType="end"/>
      </w:r>
      <w:r>
        <w:t>)</w:t>
      </w:r>
    </w:p>
    <w:p w:rsidR="002D2671" w:rsidRDefault="002D2671" w:rsidP="002D2671">
      <w:pPr>
        <w:pStyle w:val="Listenabsatz"/>
        <w:numPr>
          <w:ilvl w:val="0"/>
          <w:numId w:val="6"/>
        </w:numPr>
      </w:pPr>
      <w:r>
        <w:t>„</w:t>
      </w:r>
      <w:proofErr w:type="spellStart"/>
      <w:r>
        <w:t>network</w:t>
      </w:r>
      <w:proofErr w:type="spellEnd"/>
      <w:r>
        <w:t xml:space="preserve">“ (siehe </w:t>
      </w:r>
      <w:r>
        <w:fldChar w:fldCharType="begin"/>
      </w:r>
      <w:r>
        <w:instrText xml:space="preserve"> REF _Ref290376267 \r \h </w:instrText>
      </w:r>
      <w:r>
        <w:fldChar w:fldCharType="separate"/>
      </w:r>
      <w:r>
        <w:t>3.6.6</w:t>
      </w:r>
      <w:r>
        <w:fldChar w:fldCharType="end"/>
      </w:r>
      <w:r>
        <w:t xml:space="preserve"> </w:t>
      </w:r>
      <w:r>
        <w:fldChar w:fldCharType="begin"/>
      </w:r>
      <w:r>
        <w:instrText xml:space="preserve"> REF _Ref290376264 \h </w:instrText>
      </w:r>
      <w:r>
        <w:fldChar w:fldCharType="separate"/>
      </w:r>
      <w:r>
        <w:t>P</w:t>
      </w:r>
      <w:r w:rsidRPr="0006304C">
        <w:rPr>
          <w:rStyle w:val="berschrift3Zchn"/>
        </w:rPr>
        <w:t>a</w:t>
      </w:r>
      <w:r>
        <w:t xml:space="preserve">ckage </w:t>
      </w:r>
      <w:proofErr w:type="spellStart"/>
      <w:r>
        <w:t>network</w:t>
      </w:r>
      <w:proofErr w:type="spellEnd"/>
      <w:r>
        <w:fldChar w:fldCharType="end"/>
      </w:r>
      <w:r>
        <w:t>)</w:t>
      </w:r>
    </w:p>
    <w:p w:rsidR="002D2671" w:rsidRDefault="002D2671" w:rsidP="00B43B05">
      <w:r>
        <w:t>Die jeweiligen Packages beinhalten Klassen, die Testzwecken dienen.</w:t>
      </w:r>
    </w:p>
    <w:p w:rsidR="00B43B05" w:rsidRDefault="002D2671" w:rsidP="00B43B05">
      <w:r>
        <w:t>Das Package „</w:t>
      </w:r>
      <w:proofErr w:type="spellStart"/>
      <w:r>
        <w:t>gui</w:t>
      </w:r>
      <w:proofErr w:type="spellEnd"/>
      <w:r>
        <w:t xml:space="preserve">/gen“ läuft selbständig und benötigt keine Testklassen. </w:t>
      </w:r>
    </w:p>
    <w:p w:rsidR="00DD5A17" w:rsidRDefault="00DD5A17" w:rsidP="001D1FCF">
      <w:pPr>
        <w:pStyle w:val="berschrift1"/>
      </w:pPr>
      <w:bookmarkStart w:id="60" w:name="_Toc290377918"/>
      <w:r>
        <w:t>Prozesse und Threads</w:t>
      </w:r>
      <w:bookmarkEnd w:id="60"/>
    </w:p>
    <w:p w:rsidR="001D1FCF" w:rsidRPr="001D1FCF" w:rsidRDefault="009033A4" w:rsidP="001D1FCF">
      <w:r w:rsidRPr="00AE643B">
        <w:t>&lt;Wenn mehrere Prozesse oder Thread</w:t>
      </w:r>
      <w:r>
        <w:t>s</w:t>
      </w:r>
      <w:r w:rsidRPr="00AE643B">
        <w:t xml:space="preserve"> eingesetzt </w:t>
      </w:r>
      <w:r>
        <w:t>we</w:t>
      </w:r>
      <w:r w:rsidRPr="00AE643B">
        <w:t xml:space="preserve">rden wird hier beschrieben, wie diese </w:t>
      </w:r>
      <w:r>
        <w:t>ablaufen, miteinander funktionieren, Daten austauschen, sich synchronisieren, etc...&gt;</w:t>
      </w:r>
    </w:p>
    <w:p w:rsidR="00DD5A17" w:rsidRDefault="00DD5A17" w:rsidP="001D1FCF">
      <w:pPr>
        <w:pStyle w:val="berschrift1"/>
      </w:pPr>
      <w:bookmarkStart w:id="61" w:name="_Toc290377919"/>
      <w:r>
        <w:t>Datenspeicherung</w:t>
      </w:r>
      <w:bookmarkEnd w:id="61"/>
    </w:p>
    <w:p w:rsidR="001D1FCF" w:rsidRPr="001D1FCF" w:rsidRDefault="009033A4" w:rsidP="001D1FCF">
      <w:r>
        <w:t>&lt;Beschreibung mit Diagramm der Datenspeicherung [Data Model]. (zum Beispiel: Datenbank)&gt;</w:t>
      </w:r>
    </w:p>
    <w:p w:rsidR="00DD5A17" w:rsidRDefault="00DD5A17" w:rsidP="001D1FCF">
      <w:pPr>
        <w:pStyle w:val="berschrift1"/>
      </w:pPr>
      <w:bookmarkStart w:id="62" w:name="_Toc290377920"/>
      <w:r>
        <w:t>Grössen und Leistung</w:t>
      </w:r>
      <w:bookmarkEnd w:id="62"/>
    </w:p>
    <w:p w:rsidR="006156A4" w:rsidRPr="006156A4" w:rsidRDefault="009033A4" w:rsidP="006156A4">
      <w:r>
        <w:t>&lt;Einschränkungen der Applikation bezüglich Speicher, Leistung, etc…. (zum Beispiel: Verwaltung unterstützt maximal 20'000 Einträge)&gt;</w:t>
      </w:r>
    </w:p>
    <w:sectPr w:rsidR="006156A4" w:rsidRPr="006156A4" w:rsidSect="008E328B">
      <w:headerReference w:type="default" r:id="rId32"/>
      <w:footerReference w:type="default" r:id="rId33"/>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F5456" w:rsidRDefault="008F5456" w:rsidP="008F2373">
      <w:pPr>
        <w:spacing w:after="0"/>
      </w:pPr>
      <w:r>
        <w:separator/>
      </w:r>
    </w:p>
  </w:endnote>
  <w:endnote w:type="continuationSeparator" w:id="0">
    <w:p w:rsidR="008F5456" w:rsidRDefault="008F5456"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B05" w:rsidRDefault="00B43B05">
    <w:pPr>
      <w:pStyle w:val="Fuzeile"/>
    </w:pPr>
    <w:r w:rsidRPr="00EE2AB1">
      <w:rPr>
        <w:lang w:val="en-GB"/>
      </w:rPr>
      <w:t>EL, HC, SD, TD, WR</w:t>
    </w:r>
    <w:r w:rsidRPr="00EE2AB1">
      <w:rPr>
        <w:lang w:val="en-GB"/>
      </w:rPr>
      <w:tab/>
    </w:r>
    <w:r>
      <w:fldChar w:fldCharType="begin"/>
    </w:r>
    <w:r>
      <w:instrText xml:space="preserve"> DATE  \@ "d. MMMM yyyy"  \* MERGEFORMAT </w:instrText>
    </w:r>
    <w:r>
      <w:fldChar w:fldCharType="separate"/>
    </w:r>
    <w:r w:rsidR="00447966">
      <w:rPr>
        <w:noProof/>
      </w:rPr>
      <w:t>13. April 2011</w:t>
    </w:r>
    <w:r>
      <w:fldChar w:fldCharType="end"/>
    </w:r>
    <w:r>
      <w:tab/>
    </w:r>
    <w:r>
      <w:rPr>
        <w:lang w:val="de-DE"/>
      </w:rPr>
      <w:t xml:space="preserve">Seite </w:t>
    </w:r>
    <w:r>
      <w:rPr>
        <w:b/>
      </w:rPr>
      <w:fldChar w:fldCharType="begin"/>
    </w:r>
    <w:r>
      <w:rPr>
        <w:b/>
      </w:rPr>
      <w:instrText>PAGE  \* Arabic  \* MERGEFORMAT</w:instrText>
    </w:r>
    <w:r>
      <w:rPr>
        <w:b/>
      </w:rPr>
      <w:fldChar w:fldCharType="separate"/>
    </w:r>
    <w:r w:rsidR="002C401C" w:rsidRPr="002C401C">
      <w:rPr>
        <w:b/>
        <w:noProof/>
        <w:lang w:val="de-DE"/>
      </w:rPr>
      <w:t>9</w:t>
    </w:r>
    <w:r>
      <w:rPr>
        <w:b/>
      </w:rPr>
      <w:fldChar w:fldCharType="end"/>
    </w:r>
    <w:r>
      <w:rPr>
        <w:lang w:val="de-DE"/>
      </w:rPr>
      <w:t xml:space="preserve"> von </w:t>
    </w:r>
    <w:fldSimple w:instr="NUMPAGES  \* Arabic  \* MERGEFORMAT">
      <w:r w:rsidR="002C401C" w:rsidRPr="002C401C">
        <w:rPr>
          <w:b/>
          <w:noProof/>
          <w:lang w:val="de-DE"/>
        </w:rPr>
        <w:t>19</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F5456" w:rsidRDefault="008F5456" w:rsidP="008F2373">
      <w:pPr>
        <w:spacing w:after="0"/>
      </w:pPr>
      <w:r>
        <w:separator/>
      </w:r>
    </w:p>
  </w:footnote>
  <w:footnote w:type="continuationSeparator" w:id="0">
    <w:p w:rsidR="008F5456" w:rsidRDefault="008F5456" w:rsidP="008F2373">
      <w:pPr>
        <w:spacing w:after="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43B05" w:rsidRDefault="00B43B05">
    <w:pPr>
      <w:pStyle w:val="Kopfzeile"/>
    </w:pPr>
    <w:r>
      <w:rPr>
        <w:noProof/>
        <w:lang w:eastAsia="de-CH"/>
      </w:rPr>
      <w:drawing>
        <wp:anchor distT="0" distB="0" distL="114300" distR="114300" simplePos="0" relativeHeight="251658240" behindDoc="1" locked="0" layoutInCell="1" allowOverlap="1" wp14:anchorId="122B2593" wp14:editId="1C4D3792">
          <wp:simplePos x="0" y="0"/>
          <wp:positionH relativeFrom="column">
            <wp:posOffset>4871085</wp:posOffset>
          </wp:positionH>
          <wp:positionV relativeFrom="paragraph">
            <wp:posOffset>-153035</wp:posOffset>
          </wp:positionV>
          <wp:extent cx="967105" cy="378460"/>
          <wp:effectExtent l="0" t="0" r="4445" b="2540"/>
          <wp:wrapThrough wrapText="bothSides">
            <wp:wrapPolygon edited="0">
              <wp:start x="0" y="0"/>
              <wp:lineTo x="0" y="20658"/>
              <wp:lineTo x="21274" y="20658"/>
              <wp:lineTo x="21274" y="0"/>
              <wp:lineTo x="0" y="0"/>
            </wp:wrapPolygon>
          </wp:wrapThrough>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hsr\se2p_svn.elmermx.ch\doc\media\logo.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967105" cy="378460"/>
                  </a:xfrm>
                  <a:prstGeom prst="rect">
                    <a:avLst/>
                  </a:prstGeom>
                  <a:noFill/>
                  <a:ln>
                    <a:noFill/>
                  </a:ln>
                </pic:spPr>
              </pic:pic>
            </a:graphicData>
          </a:graphic>
        </wp:anchor>
      </w:drawing>
    </w:r>
    <w:r>
      <w:t>SE2 Projekt MRT – Software Architektur</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32E11BBA"/>
    <w:multiLevelType w:val="hybridMultilevel"/>
    <w:tmpl w:val="C4D0118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34A022CF"/>
    <w:multiLevelType w:val="multilevel"/>
    <w:tmpl w:val="3EB88196"/>
    <w:lvl w:ilvl="0">
      <w:start w:val="1"/>
      <w:numFmt w:val="bullet"/>
      <w:lvlText w:val=""/>
      <w:lvlJc w:val="left"/>
      <w:pPr>
        <w:ind w:left="432" w:hanging="432"/>
      </w:pPr>
      <w:rPr>
        <w:rFonts w:ascii="Symbol" w:hAnsi="Symbol"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358C6F31"/>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5">
    <w:nsid w:val="37265AD5"/>
    <w:multiLevelType w:val="hybridMultilevel"/>
    <w:tmpl w:val="B7E202A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428C2A46"/>
    <w:multiLevelType w:val="hybridMultilevel"/>
    <w:tmpl w:val="FBF0AAD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45C66E52"/>
    <w:multiLevelType w:val="multilevel"/>
    <w:tmpl w:val="39D8959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C042D79"/>
    <w:multiLevelType w:val="hybridMultilevel"/>
    <w:tmpl w:val="60D67B7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8"/>
  </w:num>
  <w:num w:numId="4">
    <w:abstractNumId w:val="7"/>
  </w:num>
  <w:num w:numId="5">
    <w:abstractNumId w:val="9"/>
  </w:num>
  <w:num w:numId="6">
    <w:abstractNumId w:val="2"/>
  </w:num>
  <w:num w:numId="7">
    <w:abstractNumId w:val="6"/>
  </w:num>
  <w:num w:numId="8">
    <w:abstractNumId w:val="4"/>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41EE"/>
    <w:rsid w:val="0001372C"/>
    <w:rsid w:val="00020AD5"/>
    <w:rsid w:val="0006304C"/>
    <w:rsid w:val="00097AB6"/>
    <w:rsid w:val="000A2C34"/>
    <w:rsid w:val="000A41EE"/>
    <w:rsid w:val="000B658F"/>
    <w:rsid w:val="000C09F3"/>
    <w:rsid w:val="000E3BAE"/>
    <w:rsid w:val="000E71F7"/>
    <w:rsid w:val="00111D49"/>
    <w:rsid w:val="00135F94"/>
    <w:rsid w:val="001609C2"/>
    <w:rsid w:val="00182C4D"/>
    <w:rsid w:val="00186DDC"/>
    <w:rsid w:val="001C341B"/>
    <w:rsid w:val="001C3EDB"/>
    <w:rsid w:val="001D17F5"/>
    <w:rsid w:val="001D1FCF"/>
    <w:rsid w:val="001F1125"/>
    <w:rsid w:val="001F2A8C"/>
    <w:rsid w:val="002102A3"/>
    <w:rsid w:val="002104A9"/>
    <w:rsid w:val="00223137"/>
    <w:rsid w:val="002259A2"/>
    <w:rsid w:val="002324D3"/>
    <w:rsid w:val="002326EF"/>
    <w:rsid w:val="00245EFB"/>
    <w:rsid w:val="0026560F"/>
    <w:rsid w:val="00271851"/>
    <w:rsid w:val="002766AD"/>
    <w:rsid w:val="002C401C"/>
    <w:rsid w:val="002D2671"/>
    <w:rsid w:val="002E16A4"/>
    <w:rsid w:val="002E65A6"/>
    <w:rsid w:val="002F2654"/>
    <w:rsid w:val="002F28DD"/>
    <w:rsid w:val="00322D2A"/>
    <w:rsid w:val="003500D3"/>
    <w:rsid w:val="00353578"/>
    <w:rsid w:val="0036276E"/>
    <w:rsid w:val="003A0ADD"/>
    <w:rsid w:val="003A0BEE"/>
    <w:rsid w:val="003A5C55"/>
    <w:rsid w:val="003B1B7A"/>
    <w:rsid w:val="003B5AAF"/>
    <w:rsid w:val="003C3BB7"/>
    <w:rsid w:val="003D6025"/>
    <w:rsid w:val="003E40FB"/>
    <w:rsid w:val="00405571"/>
    <w:rsid w:val="00407CD3"/>
    <w:rsid w:val="00413D5B"/>
    <w:rsid w:val="004200F5"/>
    <w:rsid w:val="00432583"/>
    <w:rsid w:val="00447966"/>
    <w:rsid w:val="00493A9A"/>
    <w:rsid w:val="004D2A97"/>
    <w:rsid w:val="004D541F"/>
    <w:rsid w:val="004D6058"/>
    <w:rsid w:val="004D7106"/>
    <w:rsid w:val="004F6ED8"/>
    <w:rsid w:val="005347BF"/>
    <w:rsid w:val="005522ED"/>
    <w:rsid w:val="00575FA4"/>
    <w:rsid w:val="005A2A86"/>
    <w:rsid w:val="005A6FE4"/>
    <w:rsid w:val="005B081C"/>
    <w:rsid w:val="005E1D61"/>
    <w:rsid w:val="005E3FB5"/>
    <w:rsid w:val="005E4E76"/>
    <w:rsid w:val="005E6C04"/>
    <w:rsid w:val="00606D49"/>
    <w:rsid w:val="006156A4"/>
    <w:rsid w:val="00640325"/>
    <w:rsid w:val="00651384"/>
    <w:rsid w:val="00665A6D"/>
    <w:rsid w:val="00666525"/>
    <w:rsid w:val="006762DC"/>
    <w:rsid w:val="006939B6"/>
    <w:rsid w:val="00695F14"/>
    <w:rsid w:val="00696160"/>
    <w:rsid w:val="006C1399"/>
    <w:rsid w:val="006C6507"/>
    <w:rsid w:val="006F2255"/>
    <w:rsid w:val="006F482D"/>
    <w:rsid w:val="006F487A"/>
    <w:rsid w:val="006F7959"/>
    <w:rsid w:val="0071162A"/>
    <w:rsid w:val="0075029B"/>
    <w:rsid w:val="007537D1"/>
    <w:rsid w:val="007574D4"/>
    <w:rsid w:val="007613B2"/>
    <w:rsid w:val="00763B1C"/>
    <w:rsid w:val="007A158A"/>
    <w:rsid w:val="007B442E"/>
    <w:rsid w:val="007D405F"/>
    <w:rsid w:val="007E2152"/>
    <w:rsid w:val="00803B99"/>
    <w:rsid w:val="00810A5A"/>
    <w:rsid w:val="00821A3D"/>
    <w:rsid w:val="00821CD0"/>
    <w:rsid w:val="0086066E"/>
    <w:rsid w:val="00870C31"/>
    <w:rsid w:val="008722E3"/>
    <w:rsid w:val="00887085"/>
    <w:rsid w:val="00892FEF"/>
    <w:rsid w:val="008A4E18"/>
    <w:rsid w:val="008B45F7"/>
    <w:rsid w:val="008C54BF"/>
    <w:rsid w:val="008D7363"/>
    <w:rsid w:val="008E328B"/>
    <w:rsid w:val="008F2373"/>
    <w:rsid w:val="008F5456"/>
    <w:rsid w:val="009030F0"/>
    <w:rsid w:val="009033A4"/>
    <w:rsid w:val="0090481D"/>
    <w:rsid w:val="00910F8B"/>
    <w:rsid w:val="009139C9"/>
    <w:rsid w:val="009172FA"/>
    <w:rsid w:val="0094504F"/>
    <w:rsid w:val="00952B86"/>
    <w:rsid w:val="00972102"/>
    <w:rsid w:val="00987642"/>
    <w:rsid w:val="00990CAA"/>
    <w:rsid w:val="009A1AF3"/>
    <w:rsid w:val="009F299D"/>
    <w:rsid w:val="00A06B4F"/>
    <w:rsid w:val="00A107A1"/>
    <w:rsid w:val="00A16E2A"/>
    <w:rsid w:val="00A41BF6"/>
    <w:rsid w:val="00A44C20"/>
    <w:rsid w:val="00A53880"/>
    <w:rsid w:val="00A611DF"/>
    <w:rsid w:val="00A64DD9"/>
    <w:rsid w:val="00AA10BC"/>
    <w:rsid w:val="00AB51D5"/>
    <w:rsid w:val="00AC40CC"/>
    <w:rsid w:val="00AE119D"/>
    <w:rsid w:val="00AE39D8"/>
    <w:rsid w:val="00AF4AE0"/>
    <w:rsid w:val="00B038C9"/>
    <w:rsid w:val="00B050A5"/>
    <w:rsid w:val="00B10239"/>
    <w:rsid w:val="00B1324E"/>
    <w:rsid w:val="00B23A08"/>
    <w:rsid w:val="00B43B05"/>
    <w:rsid w:val="00B712B5"/>
    <w:rsid w:val="00B76ECE"/>
    <w:rsid w:val="00BB1425"/>
    <w:rsid w:val="00BD3387"/>
    <w:rsid w:val="00BE5A3F"/>
    <w:rsid w:val="00BE6DFC"/>
    <w:rsid w:val="00BF735F"/>
    <w:rsid w:val="00C06C89"/>
    <w:rsid w:val="00C14F5B"/>
    <w:rsid w:val="00C22202"/>
    <w:rsid w:val="00C25EC1"/>
    <w:rsid w:val="00C47BE9"/>
    <w:rsid w:val="00C67C42"/>
    <w:rsid w:val="00C74BF5"/>
    <w:rsid w:val="00C75581"/>
    <w:rsid w:val="00C85D28"/>
    <w:rsid w:val="00C9533A"/>
    <w:rsid w:val="00CA1210"/>
    <w:rsid w:val="00CB0412"/>
    <w:rsid w:val="00CC0A70"/>
    <w:rsid w:val="00CD42C7"/>
    <w:rsid w:val="00CE0D6F"/>
    <w:rsid w:val="00CE3D8E"/>
    <w:rsid w:val="00CE533D"/>
    <w:rsid w:val="00D42204"/>
    <w:rsid w:val="00D9179E"/>
    <w:rsid w:val="00DC511D"/>
    <w:rsid w:val="00DD5A17"/>
    <w:rsid w:val="00DF0EAC"/>
    <w:rsid w:val="00E13BEF"/>
    <w:rsid w:val="00E22264"/>
    <w:rsid w:val="00E26547"/>
    <w:rsid w:val="00E32AFA"/>
    <w:rsid w:val="00E37C98"/>
    <w:rsid w:val="00E44D39"/>
    <w:rsid w:val="00E61205"/>
    <w:rsid w:val="00E63CE9"/>
    <w:rsid w:val="00E711E0"/>
    <w:rsid w:val="00E860CF"/>
    <w:rsid w:val="00E87169"/>
    <w:rsid w:val="00E9397F"/>
    <w:rsid w:val="00EB21F4"/>
    <w:rsid w:val="00EB5F60"/>
    <w:rsid w:val="00EC66D2"/>
    <w:rsid w:val="00EE268B"/>
    <w:rsid w:val="00EE2AB1"/>
    <w:rsid w:val="00EE2FF1"/>
    <w:rsid w:val="00EF1BC9"/>
    <w:rsid w:val="00F20A28"/>
    <w:rsid w:val="00F27055"/>
    <w:rsid w:val="00F42E13"/>
    <w:rsid w:val="00F559D6"/>
    <w:rsid w:val="00F618FF"/>
    <w:rsid w:val="00F651D5"/>
    <w:rsid w:val="00F9181E"/>
    <w:rsid w:val="00FA7E81"/>
    <w:rsid w:val="00FC05E5"/>
    <w:rsid w:val="00FD686C"/>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3C3BB7"/>
    <w:rPr>
      <w:sz w:val="20"/>
      <w:szCs w:val="20"/>
    </w:rPr>
  </w:style>
  <w:style w:type="paragraph" w:styleId="berschrift1">
    <w:name w:val="heading 1"/>
    <w:basedOn w:val="Standard"/>
    <w:next w:val="Standard"/>
    <w:link w:val="berschrift1Zchn"/>
    <w:uiPriority w:val="9"/>
    <w:qFormat/>
    <w:rsid w:val="00E711E0"/>
    <w:pPr>
      <w:numPr>
        <w:numId w:val="8"/>
      </w:num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before="240" w:after="120"/>
      <w:outlineLvl w:val="0"/>
    </w:pPr>
    <w:rPr>
      <w:b/>
      <w:bCs/>
      <w:color w:val="FFFFFF" w:themeColor="background1"/>
      <w:spacing w:val="15"/>
      <w:sz w:val="22"/>
      <w:szCs w:val="22"/>
    </w:rPr>
  </w:style>
  <w:style w:type="paragraph" w:styleId="berschrift2">
    <w:name w:val="heading 2"/>
    <w:basedOn w:val="Standard"/>
    <w:next w:val="Standard"/>
    <w:link w:val="berschrift2Zchn"/>
    <w:uiPriority w:val="9"/>
    <w:unhideWhenUsed/>
    <w:qFormat/>
    <w:rsid w:val="006C6507"/>
    <w:pPr>
      <w:numPr>
        <w:ilvl w:val="1"/>
        <w:numId w:val="8"/>
      </w:num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before="360" w:after="240"/>
      <w:outlineLvl w:val="1"/>
    </w:pPr>
    <w:rPr>
      <w:spacing w:val="15"/>
      <w:sz w:val="22"/>
      <w:szCs w:val="22"/>
    </w:rPr>
  </w:style>
  <w:style w:type="paragraph" w:styleId="berschrift3">
    <w:name w:val="heading 3"/>
    <w:basedOn w:val="Standard"/>
    <w:next w:val="Standard"/>
    <w:link w:val="berschrift3Zchn"/>
    <w:uiPriority w:val="9"/>
    <w:unhideWhenUsed/>
    <w:qFormat/>
    <w:rsid w:val="006C6507"/>
    <w:pPr>
      <w:numPr>
        <w:ilvl w:val="2"/>
        <w:numId w:val="8"/>
      </w:numPr>
      <w:pBdr>
        <w:top w:val="single" w:sz="6" w:space="2" w:color="4F81BD" w:themeColor="accent1"/>
      </w:pBdr>
      <w:spacing w:before="360" w:after="240"/>
      <w:outlineLvl w:val="2"/>
    </w:pPr>
    <w:rPr>
      <w:color w:val="243F60" w:themeColor="accent1" w:themeShade="7F"/>
      <w:spacing w:val="15"/>
      <w:sz w:val="22"/>
      <w:szCs w:val="22"/>
    </w:rPr>
  </w:style>
  <w:style w:type="paragraph" w:styleId="berschrift4">
    <w:name w:val="heading 4"/>
    <w:basedOn w:val="Standard"/>
    <w:next w:val="Standard"/>
    <w:link w:val="berschrift4Zchn"/>
    <w:uiPriority w:val="9"/>
    <w:unhideWhenUsed/>
    <w:qFormat/>
    <w:rsid w:val="00EE268B"/>
    <w:pPr>
      <w:numPr>
        <w:ilvl w:val="3"/>
        <w:numId w:val="8"/>
      </w:numPr>
      <w:pBdr>
        <w:top w:val="dotted" w:sz="6" w:space="2" w:color="4F81BD" w:themeColor="accent1"/>
      </w:pBdr>
      <w:spacing w:before="360" w:after="240"/>
      <w:outlineLvl w:val="3"/>
    </w:pPr>
    <w:rPr>
      <w:color w:val="365F91" w:themeColor="accent1" w:themeShade="BF"/>
      <w:spacing w:val="10"/>
      <w:sz w:val="22"/>
      <w:szCs w:val="22"/>
    </w:rPr>
  </w:style>
  <w:style w:type="paragraph" w:styleId="berschrift5">
    <w:name w:val="heading 5"/>
    <w:basedOn w:val="Standard"/>
    <w:next w:val="Standard"/>
    <w:link w:val="berschrift5Zchn"/>
    <w:uiPriority w:val="9"/>
    <w:unhideWhenUsed/>
    <w:qFormat/>
    <w:rsid w:val="002102A3"/>
    <w:pPr>
      <w:numPr>
        <w:ilvl w:val="4"/>
        <w:numId w:val="8"/>
      </w:numPr>
      <w:pBdr>
        <w:bottom w:val="single" w:sz="6" w:space="1" w:color="4F81BD" w:themeColor="accent1"/>
      </w:pBdr>
      <w:spacing w:before="300" w:after="0"/>
      <w:outlineLvl w:val="4"/>
    </w:pPr>
    <w:rPr>
      <w:color w:val="365F91" w:themeColor="accent1" w:themeShade="BF"/>
      <w:spacing w:val="10"/>
      <w:sz w:val="22"/>
      <w:szCs w:val="22"/>
    </w:rPr>
  </w:style>
  <w:style w:type="paragraph" w:styleId="berschrift6">
    <w:name w:val="heading 6"/>
    <w:basedOn w:val="Standard"/>
    <w:next w:val="Standard"/>
    <w:link w:val="berschrift6Zchn"/>
    <w:uiPriority w:val="9"/>
    <w:unhideWhenUsed/>
    <w:qFormat/>
    <w:rsid w:val="006F487A"/>
    <w:pPr>
      <w:numPr>
        <w:ilvl w:val="5"/>
        <w:numId w:val="8"/>
      </w:numPr>
      <w:pBdr>
        <w:bottom w:val="dotted" w:sz="6" w:space="1" w:color="4F81BD" w:themeColor="accent1"/>
      </w:pBdr>
      <w:spacing w:before="300" w:after="0"/>
      <w:outlineLvl w:val="5"/>
    </w:pPr>
    <w:rPr>
      <w:color w:val="365F91" w:themeColor="accent1" w:themeShade="BF"/>
      <w:spacing w:val="10"/>
      <w:sz w:val="22"/>
      <w:szCs w:val="22"/>
    </w:rPr>
  </w:style>
  <w:style w:type="paragraph" w:styleId="berschrift7">
    <w:name w:val="heading 7"/>
    <w:basedOn w:val="Standard"/>
    <w:next w:val="Standard"/>
    <w:link w:val="berschrift7Zchn"/>
    <w:uiPriority w:val="9"/>
    <w:unhideWhenUsed/>
    <w:qFormat/>
    <w:rsid w:val="006F487A"/>
    <w:pPr>
      <w:numPr>
        <w:ilvl w:val="6"/>
        <w:numId w:val="8"/>
      </w:numPr>
      <w:spacing w:before="300" w:after="0"/>
      <w:outlineLvl w:val="6"/>
    </w:pPr>
    <w:rPr>
      <w:color w:val="365F91" w:themeColor="accent1" w:themeShade="BF"/>
      <w:spacing w:val="10"/>
      <w:sz w:val="22"/>
      <w:szCs w:val="22"/>
    </w:rPr>
  </w:style>
  <w:style w:type="paragraph" w:styleId="berschrift8">
    <w:name w:val="heading 8"/>
    <w:basedOn w:val="Standard"/>
    <w:next w:val="Standard"/>
    <w:link w:val="berschrift8Zchn"/>
    <w:uiPriority w:val="9"/>
    <w:unhideWhenUsed/>
    <w:qFormat/>
    <w:rsid w:val="001C3EDB"/>
    <w:pPr>
      <w:numPr>
        <w:ilvl w:val="7"/>
        <w:numId w:val="8"/>
      </w:numPr>
      <w:spacing w:before="300" w:after="0"/>
      <w:outlineLvl w:val="7"/>
    </w:pPr>
    <w:rPr>
      <w:spacing w:val="10"/>
      <w:sz w:val="18"/>
      <w:szCs w:val="18"/>
    </w:rPr>
  </w:style>
  <w:style w:type="paragraph" w:styleId="berschrift9">
    <w:name w:val="heading 9"/>
    <w:basedOn w:val="Standard"/>
    <w:next w:val="Standard"/>
    <w:link w:val="berschrift9Zchn"/>
    <w:uiPriority w:val="9"/>
    <w:semiHidden/>
    <w:unhideWhenUsed/>
    <w:qFormat/>
    <w:rsid w:val="003C3BB7"/>
    <w:pPr>
      <w:numPr>
        <w:ilvl w:val="8"/>
        <w:numId w:val="8"/>
      </w:numPr>
      <w:spacing w:before="300" w:after="0"/>
      <w:outlineLvl w:val="8"/>
    </w:pPr>
    <w:rPr>
      <w:i/>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711E0"/>
    <w:rPr>
      <w:b/>
      <w:bCs/>
      <w:color w:val="FFFFFF" w:themeColor="background1"/>
      <w:spacing w:val="15"/>
      <w:shd w:val="clear" w:color="auto" w:fill="4F81BD" w:themeFill="accent1"/>
    </w:rPr>
  </w:style>
  <w:style w:type="character" w:customStyle="1" w:styleId="berschrift2Zchn">
    <w:name w:val="Überschrift 2 Zchn"/>
    <w:basedOn w:val="Absatz-Standardschriftart"/>
    <w:link w:val="berschrift2"/>
    <w:uiPriority w:val="9"/>
    <w:rsid w:val="006C6507"/>
    <w:rPr>
      <w:spacing w:val="15"/>
      <w:shd w:val="clear" w:color="auto" w:fill="DBE5F1" w:themeFill="accent1" w:themeFillTint="33"/>
    </w:rPr>
  </w:style>
  <w:style w:type="table" w:styleId="Tabellenraster">
    <w:name w:val="Table Grid"/>
    <w:basedOn w:val="NormaleTabelle"/>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HellesRaster-Akzent1">
    <w:name w:val="Light Grid Accent 1"/>
    <w:basedOn w:val="NormaleTabelle"/>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ittlereSchattierung1-Akzent1">
    <w:name w:val="Medium Shading 1 Accent 1"/>
    <w:basedOn w:val="NormaleTabelle"/>
    <w:uiPriority w:val="63"/>
    <w:rsid w:val="00CB0412"/>
    <w:pPr>
      <w:spacing w:after="0"/>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Liste2-Akzent1">
    <w:name w:val="Medium List 2 Accent 1"/>
    <w:basedOn w:val="NormaleTabelle"/>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Akzent1">
    <w:name w:val="Medium List 1 Accent 1"/>
    <w:basedOn w:val="NormaleTabelle"/>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berschrift3Zchn">
    <w:name w:val="Überschrift 3 Zchn"/>
    <w:basedOn w:val="Absatz-Standardschriftart"/>
    <w:link w:val="berschrift3"/>
    <w:uiPriority w:val="9"/>
    <w:rsid w:val="006C6507"/>
    <w:rPr>
      <w:color w:val="243F60" w:themeColor="accent1" w:themeShade="7F"/>
      <w:spacing w:val="15"/>
    </w:rPr>
  </w:style>
  <w:style w:type="character" w:customStyle="1" w:styleId="berschrift4Zchn">
    <w:name w:val="Überschrift 4 Zchn"/>
    <w:basedOn w:val="Absatz-Standardschriftart"/>
    <w:link w:val="berschrift4"/>
    <w:uiPriority w:val="9"/>
    <w:rsid w:val="00EE268B"/>
    <w:rPr>
      <w:color w:val="365F91" w:themeColor="accent1" w:themeShade="BF"/>
      <w:spacing w:val="10"/>
    </w:rPr>
  </w:style>
  <w:style w:type="character" w:customStyle="1" w:styleId="berschrift5Zchn">
    <w:name w:val="Überschrift 5 Zchn"/>
    <w:basedOn w:val="Absatz-Standardschriftart"/>
    <w:link w:val="berschrift5"/>
    <w:uiPriority w:val="9"/>
    <w:rsid w:val="002102A3"/>
    <w:rPr>
      <w:color w:val="365F91" w:themeColor="accent1" w:themeShade="BF"/>
      <w:spacing w:val="10"/>
    </w:rPr>
  </w:style>
  <w:style w:type="character" w:customStyle="1" w:styleId="berschrift6Zchn">
    <w:name w:val="Überschrift 6 Zchn"/>
    <w:basedOn w:val="Absatz-Standardschriftart"/>
    <w:link w:val="berschrift6"/>
    <w:uiPriority w:val="9"/>
    <w:rsid w:val="006F487A"/>
    <w:rPr>
      <w:color w:val="365F91" w:themeColor="accent1" w:themeShade="BF"/>
      <w:spacing w:val="10"/>
    </w:rPr>
  </w:style>
  <w:style w:type="character" w:customStyle="1" w:styleId="berschrift7Zchn">
    <w:name w:val="Überschrift 7 Zchn"/>
    <w:basedOn w:val="Absatz-Standardschriftart"/>
    <w:link w:val="berschrift7"/>
    <w:uiPriority w:val="9"/>
    <w:rsid w:val="006F487A"/>
    <w:rPr>
      <w:color w:val="365F91" w:themeColor="accent1" w:themeShade="BF"/>
      <w:spacing w:val="10"/>
    </w:rPr>
  </w:style>
  <w:style w:type="character" w:customStyle="1" w:styleId="berschrift8Zchn">
    <w:name w:val="Überschrift 8 Zchn"/>
    <w:basedOn w:val="Absatz-Standardschriftart"/>
    <w:link w:val="berschrift8"/>
    <w:uiPriority w:val="9"/>
    <w:rsid w:val="001C3EDB"/>
    <w:rPr>
      <w:spacing w:val="10"/>
      <w:sz w:val="18"/>
      <w:szCs w:val="18"/>
    </w:rPr>
  </w:style>
  <w:style w:type="character" w:customStyle="1" w:styleId="berschrift9Zchn">
    <w:name w:val="Überschrift 9 Zchn"/>
    <w:basedOn w:val="Absatz-Standardschriftart"/>
    <w:link w:val="berschrift9"/>
    <w:uiPriority w:val="9"/>
    <w:semiHidden/>
    <w:rsid w:val="003C3BB7"/>
    <w:rPr>
      <w:i/>
      <w:caps/>
      <w:spacing w:val="10"/>
      <w:sz w:val="18"/>
      <w:szCs w:val="18"/>
    </w:rPr>
  </w:style>
  <w:style w:type="paragraph" w:styleId="Beschriftung">
    <w:name w:val="caption"/>
    <w:basedOn w:val="Standard"/>
    <w:next w:val="Standard"/>
    <w:uiPriority w:val="35"/>
    <w:unhideWhenUsed/>
    <w:qFormat/>
    <w:rsid w:val="003C3BB7"/>
    <w:rPr>
      <w:b/>
      <w:bCs/>
      <w:color w:val="365F91" w:themeColor="accent1" w:themeShade="BF"/>
      <w:sz w:val="16"/>
      <w:szCs w:val="16"/>
    </w:rPr>
  </w:style>
  <w:style w:type="paragraph" w:styleId="Titel">
    <w:name w:val="Title"/>
    <w:basedOn w:val="Standard"/>
    <w:next w:val="Standard"/>
    <w:link w:val="TitelZchn"/>
    <w:uiPriority w:val="10"/>
    <w:qFormat/>
    <w:rsid w:val="003C3BB7"/>
    <w:pPr>
      <w:spacing w:before="720"/>
    </w:pPr>
    <w:rPr>
      <w:caps/>
      <w:color w:val="4F81BD" w:themeColor="accent1"/>
      <w:spacing w:val="10"/>
      <w:kern w:val="28"/>
      <w:sz w:val="52"/>
      <w:szCs w:val="52"/>
    </w:rPr>
  </w:style>
  <w:style w:type="character" w:customStyle="1" w:styleId="TitelZchn">
    <w:name w:val="Titel Zchn"/>
    <w:basedOn w:val="Absatz-Standardschriftart"/>
    <w:link w:val="Titel"/>
    <w:uiPriority w:val="10"/>
    <w:rsid w:val="003C3BB7"/>
    <w:rPr>
      <w:caps/>
      <w:color w:val="4F81BD" w:themeColor="accent1"/>
      <w:spacing w:val="10"/>
      <w:kern w:val="28"/>
      <w:sz w:val="52"/>
      <w:szCs w:val="52"/>
    </w:rPr>
  </w:style>
  <w:style w:type="paragraph" w:styleId="Untertitel">
    <w:name w:val="Subtitle"/>
    <w:basedOn w:val="Standard"/>
    <w:next w:val="Standard"/>
    <w:link w:val="UntertitelZchn"/>
    <w:uiPriority w:val="11"/>
    <w:qFormat/>
    <w:rsid w:val="003C3BB7"/>
    <w:pPr>
      <w:spacing w:after="1000"/>
    </w:pPr>
    <w:rPr>
      <w:caps/>
      <w:color w:val="595959" w:themeColor="text1" w:themeTint="A6"/>
      <w:spacing w:val="10"/>
      <w:sz w:val="24"/>
      <w:szCs w:val="24"/>
    </w:rPr>
  </w:style>
  <w:style w:type="character" w:customStyle="1" w:styleId="UntertitelZchn">
    <w:name w:val="Untertitel Zchn"/>
    <w:basedOn w:val="Absatz-Standardschriftart"/>
    <w:link w:val="Untertitel"/>
    <w:uiPriority w:val="11"/>
    <w:rsid w:val="003C3BB7"/>
    <w:rPr>
      <w:caps/>
      <w:color w:val="595959" w:themeColor="text1" w:themeTint="A6"/>
      <w:spacing w:val="10"/>
      <w:sz w:val="24"/>
      <w:szCs w:val="24"/>
    </w:rPr>
  </w:style>
  <w:style w:type="character" w:styleId="Fett">
    <w:name w:val="Strong"/>
    <w:uiPriority w:val="22"/>
    <w:qFormat/>
    <w:rsid w:val="003C3BB7"/>
    <w:rPr>
      <w:b/>
      <w:bCs/>
    </w:rPr>
  </w:style>
  <w:style w:type="character" w:styleId="Hervorhebung">
    <w:name w:val="Emphasis"/>
    <w:uiPriority w:val="20"/>
    <w:qFormat/>
    <w:rsid w:val="003C3BB7"/>
    <w:rPr>
      <w:caps/>
      <w:color w:val="243F60" w:themeColor="accent1" w:themeShade="7F"/>
      <w:spacing w:val="5"/>
    </w:rPr>
  </w:style>
  <w:style w:type="paragraph" w:styleId="KeinLeerraum">
    <w:name w:val="No Spacing"/>
    <w:basedOn w:val="Standard"/>
    <w:link w:val="KeinLeerraumZchn"/>
    <w:uiPriority w:val="1"/>
    <w:qFormat/>
    <w:rsid w:val="003C3BB7"/>
    <w:pPr>
      <w:spacing w:after="0"/>
    </w:pPr>
  </w:style>
  <w:style w:type="character" w:customStyle="1" w:styleId="KeinLeerraumZchn">
    <w:name w:val="Kein Leerraum Zchn"/>
    <w:basedOn w:val="Absatz-Standardschriftart"/>
    <w:link w:val="KeinLeerraum"/>
    <w:uiPriority w:val="1"/>
    <w:rsid w:val="003C3BB7"/>
    <w:rPr>
      <w:sz w:val="20"/>
      <w:szCs w:val="20"/>
    </w:rPr>
  </w:style>
  <w:style w:type="paragraph" w:styleId="Listenabsatz">
    <w:name w:val="List Paragraph"/>
    <w:basedOn w:val="Standard"/>
    <w:uiPriority w:val="34"/>
    <w:qFormat/>
    <w:rsid w:val="003C3BB7"/>
    <w:pPr>
      <w:ind w:left="720"/>
      <w:contextualSpacing/>
    </w:pPr>
  </w:style>
  <w:style w:type="paragraph" w:styleId="Zitat">
    <w:name w:val="Quote"/>
    <w:basedOn w:val="Standard"/>
    <w:next w:val="Standard"/>
    <w:link w:val="ZitatZchn"/>
    <w:uiPriority w:val="29"/>
    <w:qFormat/>
    <w:rsid w:val="003C3BB7"/>
    <w:rPr>
      <w:i/>
      <w:iCs/>
    </w:rPr>
  </w:style>
  <w:style w:type="character" w:customStyle="1" w:styleId="ZitatZchn">
    <w:name w:val="Zitat Zchn"/>
    <w:basedOn w:val="Absatz-Standardschriftart"/>
    <w:link w:val="Zitat"/>
    <w:uiPriority w:val="29"/>
    <w:rsid w:val="003C3BB7"/>
    <w:rPr>
      <w:i/>
      <w:iCs/>
      <w:sz w:val="20"/>
      <w:szCs w:val="20"/>
    </w:rPr>
  </w:style>
  <w:style w:type="paragraph" w:styleId="IntensivesZitat">
    <w:name w:val="Intense Quote"/>
    <w:basedOn w:val="Standard"/>
    <w:next w:val="Standard"/>
    <w:link w:val="IntensivesZitatZchn"/>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ivesZitatZchn">
    <w:name w:val="Intensives Zitat Zchn"/>
    <w:basedOn w:val="Absatz-Standardschriftart"/>
    <w:link w:val="IntensivesZitat"/>
    <w:uiPriority w:val="30"/>
    <w:rsid w:val="003C3BB7"/>
    <w:rPr>
      <w:i/>
      <w:iCs/>
      <w:color w:val="4F81BD" w:themeColor="accent1"/>
      <w:sz w:val="20"/>
      <w:szCs w:val="20"/>
    </w:rPr>
  </w:style>
  <w:style w:type="character" w:styleId="SchwacheHervorhebung">
    <w:name w:val="Subtle Emphasis"/>
    <w:uiPriority w:val="19"/>
    <w:qFormat/>
    <w:rsid w:val="003C3BB7"/>
    <w:rPr>
      <w:i/>
      <w:iCs/>
      <w:color w:val="243F60" w:themeColor="accent1" w:themeShade="7F"/>
    </w:rPr>
  </w:style>
  <w:style w:type="character" w:styleId="IntensiveHervorhebung">
    <w:name w:val="Intense Emphasis"/>
    <w:uiPriority w:val="21"/>
    <w:qFormat/>
    <w:rsid w:val="003C3BB7"/>
    <w:rPr>
      <w:b/>
      <w:bCs/>
      <w:caps/>
      <w:color w:val="243F60" w:themeColor="accent1" w:themeShade="7F"/>
      <w:spacing w:val="10"/>
    </w:rPr>
  </w:style>
  <w:style w:type="character" w:styleId="SchwacherVerweis">
    <w:name w:val="Subtle Reference"/>
    <w:uiPriority w:val="31"/>
    <w:qFormat/>
    <w:rsid w:val="003C3BB7"/>
    <w:rPr>
      <w:b/>
      <w:bCs/>
      <w:color w:val="4F81BD" w:themeColor="accent1"/>
    </w:rPr>
  </w:style>
  <w:style w:type="character" w:styleId="IntensiverVerweis">
    <w:name w:val="Intense Reference"/>
    <w:uiPriority w:val="32"/>
    <w:qFormat/>
    <w:rsid w:val="003C3BB7"/>
    <w:rPr>
      <w:b/>
      <w:bCs/>
      <w:i/>
      <w:iCs/>
      <w:caps/>
      <w:color w:val="4F81BD" w:themeColor="accent1"/>
    </w:rPr>
  </w:style>
  <w:style w:type="character" w:styleId="Buchtitel">
    <w:name w:val="Book Title"/>
    <w:uiPriority w:val="33"/>
    <w:qFormat/>
    <w:rsid w:val="003C3BB7"/>
    <w:rPr>
      <w:b/>
      <w:bCs/>
      <w:i/>
      <w:iCs/>
      <w:spacing w:val="9"/>
    </w:rPr>
  </w:style>
  <w:style w:type="paragraph" w:styleId="Inhaltsverzeichnisberschrift">
    <w:name w:val="TOC Heading"/>
    <w:basedOn w:val="berschrift1"/>
    <w:next w:val="Standard"/>
    <w:uiPriority w:val="39"/>
    <w:unhideWhenUsed/>
    <w:qFormat/>
    <w:rsid w:val="003C3BB7"/>
    <w:pPr>
      <w:outlineLvl w:val="9"/>
    </w:pPr>
    <w:rPr>
      <w:lang w:bidi="en-US"/>
    </w:rPr>
  </w:style>
  <w:style w:type="paragraph" w:styleId="Verzeichnis1">
    <w:name w:val="toc 1"/>
    <w:basedOn w:val="Standard"/>
    <w:next w:val="Standard"/>
    <w:autoRedefine/>
    <w:uiPriority w:val="39"/>
    <w:unhideWhenUsed/>
    <w:qFormat/>
    <w:rsid w:val="000A2C34"/>
    <w:pPr>
      <w:spacing w:after="100"/>
    </w:pPr>
    <w:rPr>
      <w:b/>
    </w:rPr>
  </w:style>
  <w:style w:type="paragraph" w:styleId="Verzeichnis2">
    <w:name w:val="toc 2"/>
    <w:basedOn w:val="Standard"/>
    <w:next w:val="Standard"/>
    <w:autoRedefine/>
    <w:uiPriority w:val="39"/>
    <w:unhideWhenUsed/>
    <w:qFormat/>
    <w:rsid w:val="006F2255"/>
    <w:pPr>
      <w:spacing w:after="100"/>
      <w:ind w:left="200"/>
    </w:pPr>
  </w:style>
  <w:style w:type="character" w:styleId="Hyperlink">
    <w:name w:val="Hyperlink"/>
    <w:basedOn w:val="Absatz-Standardschriftart"/>
    <w:uiPriority w:val="99"/>
    <w:unhideWhenUsed/>
    <w:rsid w:val="006F2255"/>
    <w:rPr>
      <w:color w:val="0000FF" w:themeColor="hyperlink"/>
      <w:u w:val="single"/>
    </w:rPr>
  </w:style>
  <w:style w:type="paragraph" w:styleId="Sprechblasentext">
    <w:name w:val="Balloon Text"/>
    <w:basedOn w:val="Standard"/>
    <w:link w:val="SprechblasentextZchn"/>
    <w:uiPriority w:val="99"/>
    <w:semiHidden/>
    <w:unhideWhenUsed/>
    <w:rsid w:val="006F2255"/>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F2255"/>
    <w:rPr>
      <w:rFonts w:ascii="Tahoma" w:hAnsi="Tahoma" w:cs="Tahoma"/>
      <w:sz w:val="16"/>
      <w:szCs w:val="16"/>
    </w:rPr>
  </w:style>
  <w:style w:type="paragraph" w:styleId="Verzeichnis3">
    <w:name w:val="toc 3"/>
    <w:basedOn w:val="Standard"/>
    <w:next w:val="Standard"/>
    <w:autoRedefine/>
    <w:uiPriority w:val="39"/>
    <w:unhideWhenUsed/>
    <w:qFormat/>
    <w:rsid w:val="002326EF"/>
    <w:pPr>
      <w:spacing w:after="100" w:line="276" w:lineRule="auto"/>
      <w:ind w:left="440"/>
    </w:pPr>
    <w:rPr>
      <w:szCs w:val="22"/>
      <w:lang w:eastAsia="de-CH"/>
    </w:rPr>
  </w:style>
  <w:style w:type="paragraph" w:styleId="Kopfzeile">
    <w:name w:val="header"/>
    <w:basedOn w:val="Standard"/>
    <w:link w:val="KopfzeileZchn"/>
    <w:uiPriority w:val="99"/>
    <w:unhideWhenUsed/>
    <w:rsid w:val="008F2373"/>
    <w:pPr>
      <w:tabs>
        <w:tab w:val="center" w:pos="4536"/>
        <w:tab w:val="right" w:pos="9072"/>
      </w:tabs>
      <w:spacing w:after="0"/>
    </w:pPr>
  </w:style>
  <w:style w:type="character" w:customStyle="1" w:styleId="KopfzeileZchn">
    <w:name w:val="Kopfzeile Zchn"/>
    <w:basedOn w:val="Absatz-Standardschriftart"/>
    <w:link w:val="Kopfzeile"/>
    <w:uiPriority w:val="99"/>
    <w:rsid w:val="008F2373"/>
    <w:rPr>
      <w:sz w:val="20"/>
      <w:szCs w:val="20"/>
    </w:rPr>
  </w:style>
  <w:style w:type="paragraph" w:styleId="Fuzeile">
    <w:name w:val="footer"/>
    <w:basedOn w:val="Standard"/>
    <w:link w:val="FuzeileZchn"/>
    <w:uiPriority w:val="99"/>
    <w:unhideWhenUsed/>
    <w:rsid w:val="008F2373"/>
    <w:pPr>
      <w:tabs>
        <w:tab w:val="center" w:pos="4536"/>
        <w:tab w:val="right" w:pos="9072"/>
      </w:tabs>
      <w:spacing w:after="0"/>
    </w:pPr>
  </w:style>
  <w:style w:type="character" w:customStyle="1" w:styleId="FuzeileZchn">
    <w:name w:val="Fußzeile Zchn"/>
    <w:basedOn w:val="Absatz-Standardschriftart"/>
    <w:link w:val="Fuzeile"/>
    <w:uiPriority w:val="99"/>
    <w:rsid w:val="008F2373"/>
    <w:rPr>
      <w:sz w:val="20"/>
      <w:szCs w:val="20"/>
    </w:rPr>
  </w:style>
  <w:style w:type="paragraph" w:styleId="Abbildungsverzeichnis">
    <w:name w:val="table of figures"/>
    <w:basedOn w:val="Standard"/>
    <w:next w:val="Standard"/>
    <w:uiPriority w:val="99"/>
    <w:unhideWhenUsed/>
    <w:rsid w:val="00987642"/>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4459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1.emf"/><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emf"/><Relationship Id="rId25" Type="http://schemas.openxmlformats.org/officeDocument/2006/relationships/image" Target="media/image15.emf"/><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emf"/><Relationship Id="rId20" Type="http://schemas.openxmlformats.org/officeDocument/2006/relationships/image" Target="media/image10.emf"/><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file:///E:\EigeneDateien\Studium\WorkspaceEclipse\se2p_svn.elmermx.ch\doc\05_Design\Software%20Architektur.docx" TargetMode="External"/><Relationship Id="rId24" Type="http://schemas.openxmlformats.org/officeDocument/2006/relationships/image" Target="media/image14.emf"/><Relationship Id="rId32"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emf"/><Relationship Id="rId23" Type="http://schemas.openxmlformats.org/officeDocument/2006/relationships/image" Target="media/image13.emf"/><Relationship Id="rId28" Type="http://schemas.openxmlformats.org/officeDocument/2006/relationships/image" Target="media/image18.emf"/><Relationship Id="rId10" Type="http://schemas.openxmlformats.org/officeDocument/2006/relationships/hyperlink" Target="file:///E:\EigeneDateien\Studium\WorkspaceEclipse\se2p_svn.elmermx.ch\doc\05_Design\Software%20Architektur.docx" TargetMode="External"/><Relationship Id="rId19" Type="http://schemas.openxmlformats.org/officeDocument/2006/relationships/image" Target="media/image9.png"/><Relationship Id="rId31" Type="http://schemas.openxmlformats.org/officeDocument/2006/relationships/image" Target="media/image21.emf"/><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12.emf"/><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tina\HSR\4.%20Semester\Software-Engineering%202%20-%20Projekt\MRT\doc\templates\template.dotx"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091BFD4-2C6A-4821-B8EC-00BEE391E4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20</Pages>
  <Words>2325</Words>
  <Characters>14651</Characters>
  <Application>Microsoft Office Word</Application>
  <DocSecurity>0</DocSecurity>
  <Lines>122</Lines>
  <Paragraphs>33</Paragraphs>
  <ScaleCrop>false</ScaleCrop>
  <HeadingPairs>
    <vt:vector size="2" baseType="variant">
      <vt:variant>
        <vt:lpstr>Titel</vt:lpstr>
      </vt:variant>
      <vt:variant>
        <vt:i4>1</vt:i4>
      </vt:variant>
    </vt:vector>
  </HeadingPairs>
  <TitlesOfParts>
    <vt:vector size="1" baseType="lpstr">
      <vt:lpstr>Software Architektur</vt:lpstr>
    </vt:vector>
  </TitlesOfParts>
  <Company>SE2 Projekt MRT</Company>
  <LinksUpToDate>false</LinksUpToDate>
  <CharactersWithSpaces>16943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Architektur</dc:title>
  <dc:creator>Christina</dc:creator>
  <cp:lastModifiedBy>Lukas Elmer</cp:lastModifiedBy>
  <cp:revision>98</cp:revision>
  <cp:lastPrinted>2011-04-11T21:40:00Z</cp:lastPrinted>
  <dcterms:created xsi:type="dcterms:W3CDTF">2011-03-28T11:58:00Z</dcterms:created>
  <dcterms:modified xsi:type="dcterms:W3CDTF">2011-04-13T09:35:00Z</dcterms:modified>
</cp:coreProperties>
</file>