
<file path=[Content_Types].xml><?xml version="1.0" encoding="utf-8"?>
<Types xmlns="http://schemas.openxmlformats.org/package/2006/content-types">
  <Override PartName="/customXml/itemProps3.xml" ContentType="application/vnd.openxmlformats-officedocument.customXmlProperties+xml"/>
  <Override PartName="/customXml/itemProps15.xml" ContentType="application/vnd.openxmlformats-officedocument.customXmlProperties+xml"/>
  <Override PartName="/customXml/itemProps26.xml" ContentType="application/vnd.openxmlformats-officedocument.customXmlProperties+xml"/>
  <Override PartName="/customXml/itemProps35.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Override PartName="/customXml/itemProps13.xml" ContentType="application/vnd.openxmlformats-officedocument.customXmlProperties+xml"/>
  <Override PartName="/customXml/itemProps24.xml" ContentType="application/vnd.openxmlformats-officedocument.customXmlProperties+xml"/>
  <Override PartName="/customXml/itemProps33.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customXml/itemProps21.xml" ContentType="application/vnd.openxmlformats-officedocument.customXmlProperties+xml"/>
  <Override PartName="/customXml/itemProps22.xml" ContentType="application/vnd.openxmlformats-officedocument.customXmlProperties+xml"/>
  <Override PartName="/customXml/itemProps30.xml" ContentType="application/vnd.openxmlformats-officedocument.customXmlProperties+xml"/>
  <Override PartName="/customXml/itemProps3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0.xml" ContentType="application/vnd.openxmlformats-officedocument.customXmlProperties+xml"/>
  <Override PartName="/customXml/itemProps20.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customXml/itemProps8.xml" ContentType="application/vnd.openxmlformats-officedocument.customXmlProperties+xml"/>
  <Override PartName="/customXml/itemProps9.xml" ContentType="application/vnd.openxmlformats-officedocument.customXmlProperties+xml"/>
  <Override PartName="/word/footer1.xml" ContentType="application/vnd.openxmlformats-officedocument.wordprocessingml.footer+xml"/>
  <Override PartName="/word/theme/theme1.xml" ContentType="application/vnd.openxmlformats-officedocument.theme+xml"/>
  <Override PartName="/customXml/itemProps6.xml" ContentType="application/vnd.openxmlformats-officedocument.customXmlProperties+xml"/>
  <Override PartName="/customXml/itemProps7.xml" ContentType="application/vnd.openxmlformats-officedocument.customXmlProperties+xml"/>
  <Override PartName="/customXml/itemProps29.xml" ContentType="application/vnd.openxmlformats-officedocument.customXmlProperties+xml"/>
  <Override PartName="/customXml/itemProps38.xml" ContentType="application/vnd.openxmlformats-officedocument.customXmlProperties+xml"/>
  <Override PartName="/customXml/itemProps39.xml" ContentType="application/vnd.openxmlformats-officedocument.customXmlProperties+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customXml/itemProps17.xml" ContentType="application/vnd.openxmlformats-officedocument.customXmlProperties+xml"/>
  <Override PartName="/customXml/itemProps18.xml" ContentType="application/vnd.openxmlformats-officedocument.customXmlProperties+xml"/>
  <Override PartName="/customXml/itemProps19.xml" ContentType="application/vnd.openxmlformats-officedocument.customXmlProperties+xml"/>
  <Override PartName="/customXml/itemProps27.xml" ContentType="application/vnd.openxmlformats-officedocument.customXmlProperties+xml"/>
  <Override PartName="/customXml/itemProps28.xml" ContentType="application/vnd.openxmlformats-officedocument.customXmlProperties+xml"/>
  <Override PartName="/customXml/itemProps36.xml" ContentType="application/vnd.openxmlformats-officedocument.customXmlProperties+xml"/>
  <Override PartName="/customXml/itemProps37.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customXml/itemProps2.xml" ContentType="application/vnd.openxmlformats-officedocument.customXmlProperties+xml"/>
  <Override PartName="/customXml/itemProps16.xml" ContentType="application/vnd.openxmlformats-officedocument.customXmlProperties+xml"/>
  <Override PartName="/customXml/itemProps25.xml" ContentType="application/vnd.openxmlformats-officedocument.customXmlProperties+xml"/>
  <Override PartName="/customXml/itemProps34.xml" ContentType="application/vnd.openxmlformats-officedocument.customXmlProperties+xml"/>
  <Default Extension="png" ContentType="image/png"/>
  <Override PartName="/customXml/itemProps14.xml" ContentType="application/vnd.openxmlformats-officedocument.customXmlProperties+xml"/>
  <Override PartName="/customXml/itemProps23.xml" ContentType="application/vnd.openxmlformats-officedocument.customXmlProperties+xml"/>
  <Override PartName="/customXml/itemProps3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Default="001F2A8C">
                <w:pPr>
                  <w:pStyle w:val="NoSpacing"/>
                  <w:rPr>
                    <w:color w:val="4F81BD" w:themeColor="accent1"/>
                  </w:rPr>
                </w:pPr>
                <w:r>
                  <w:rPr>
                    <w:color w:val="4F81BD" w:themeColor="accent1"/>
                  </w:rPr>
                  <w:t>Elmer Lukas, Heidt Christina, Steiner Diego, Treichler Delia, Waltenspül Remo</w:t>
                </w:r>
              </w:p>
              <w:p w:rsidR="008E328B" w:rsidRDefault="00747D14">
                <w:pPr>
                  <w:pStyle w:val="NoSpacing"/>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1B5291">
                  <w:rPr>
                    <w:noProof/>
                    <w:color w:val="4F81BD" w:themeColor="accent1"/>
                  </w:rPr>
                  <w:t>8. März 2011</w:t>
                </w:r>
                <w:r>
                  <w:rPr>
                    <w:color w:val="4F81BD" w:themeColor="accent1"/>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tblPr>
          <w:tblGrid>
            <w:gridCol w:w="7442"/>
          </w:tblGrid>
          <w:tr w:rsidR="00C9533A" w:rsidTr="00C9533A">
            <w:tc>
              <w:tcPr>
                <w:tcW w:w="7442" w:type="dxa"/>
                <w:tcMar>
                  <w:top w:w="216" w:type="dxa"/>
                  <w:left w:w="115" w:type="dxa"/>
                  <w:bottom w:w="216" w:type="dxa"/>
                  <w:right w:w="115" w:type="dxa"/>
                </w:tcMar>
              </w:tcPr>
              <w:p w:rsidR="00C9533A" w:rsidRDefault="00747D14" w:rsidP="00C9533A">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Content>
                    <w:r w:rsidR="00301A0A">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Content>
                  <w:p w:rsidR="00C9533A" w:rsidRDefault="00301A0A" w:rsidP="00C9533A">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Projektplan</w:t>
                    </w:r>
                  </w:p>
                </w:sdtContent>
              </w:sdt>
            </w:tc>
          </w:tr>
          <w:tr w:rsidR="00C9533A" w:rsidTr="00C9533A">
            <w:tc>
              <w:tcPr>
                <w:tcW w:w="7442" w:type="dxa"/>
                <w:tcMar>
                  <w:top w:w="216" w:type="dxa"/>
                  <w:left w:w="115" w:type="dxa"/>
                  <w:bottom w:w="216" w:type="dxa"/>
                  <w:right w:w="115" w:type="dxa"/>
                </w:tcMar>
              </w:tcPr>
              <w:p w:rsidR="00C9533A" w:rsidRDefault="00C9533A" w:rsidP="00077C25">
                <w:pPr>
                  <w:pStyle w:val="NoSpacing"/>
                  <w:rPr>
                    <w:rFonts w:asciiTheme="majorHAnsi" w:eastAsiaTheme="majorEastAsia" w:hAnsiTheme="majorHAnsi" w:cstheme="majorBidi"/>
                  </w:rPr>
                </w:pPr>
              </w:p>
            </w:tc>
          </w:tr>
        </w:tbl>
        <w:p w:rsidR="008E328B" w:rsidRDefault="00BB1425">
          <w:r>
            <w:rPr>
              <w:b/>
              <w:bCs/>
              <w:noProof/>
              <w:lang w:eastAsia="de-CH"/>
            </w:rPr>
            <w:drawing>
              <wp:anchor distT="0" distB="0" distL="114300" distR="114300" simplePos="0" relativeHeight="251654144" behindDoc="1" locked="0" layoutInCell="1" allowOverlap="1">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46"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Heading1"/>
      </w:pPr>
      <w:bookmarkStart w:id="0" w:name="_Toc286936081"/>
      <w:bookmarkStart w:id="1" w:name="_Toc287347005"/>
      <w:r>
        <w:lastRenderedPageBreak/>
        <w:t>Dokumentinformationen</w:t>
      </w:r>
      <w:bookmarkEnd w:id="0"/>
      <w:bookmarkEnd w:id="1"/>
    </w:p>
    <w:p w:rsidR="00B038C9" w:rsidRDefault="00E711E0" w:rsidP="00B038C9">
      <w:pPr>
        <w:pStyle w:val="Heading2"/>
      </w:pPr>
      <w:bookmarkStart w:id="2" w:name="_Toc286936082"/>
      <w:bookmarkStart w:id="3" w:name="_Toc287347006"/>
      <w:r>
        <w:t>Änderungsgeschichte</w:t>
      </w:r>
      <w:bookmarkEnd w:id="2"/>
      <w:bookmarkEnd w:id="3"/>
    </w:p>
    <w:tbl>
      <w:tblPr>
        <w:tblStyle w:val="MittlereSchattierung1-Akzent110"/>
        <w:tblW w:w="0" w:type="auto"/>
        <w:tblInd w:w="108" w:type="dxa"/>
        <w:tblLook w:val="04A0"/>
      </w:tblPr>
      <w:tblGrid>
        <w:gridCol w:w="1138"/>
        <w:gridCol w:w="993"/>
        <w:gridCol w:w="4674"/>
        <w:gridCol w:w="2303"/>
      </w:tblGrid>
      <w:tr w:rsidR="00887085" w:rsidRPr="00495A70" w:rsidTr="00C170FC">
        <w:trPr>
          <w:cnfStyle w:val="100000000000"/>
        </w:trPr>
        <w:tc>
          <w:tcPr>
            <w:cnfStyle w:val="001000000000"/>
            <w:tcW w:w="1138" w:type="dxa"/>
          </w:tcPr>
          <w:p w:rsidR="00887085" w:rsidRPr="00495A70" w:rsidRDefault="00887085" w:rsidP="00805BF7">
            <w:r w:rsidRPr="00495A70">
              <w:t>Datum</w:t>
            </w:r>
          </w:p>
        </w:tc>
        <w:tc>
          <w:tcPr>
            <w:tcW w:w="993" w:type="dxa"/>
          </w:tcPr>
          <w:p w:rsidR="00887085" w:rsidRPr="00495A70" w:rsidRDefault="00887085" w:rsidP="00805BF7">
            <w:pPr>
              <w:cnfStyle w:val="100000000000"/>
            </w:pPr>
            <w:r w:rsidRPr="00495A70">
              <w:t>Version</w:t>
            </w:r>
          </w:p>
        </w:tc>
        <w:tc>
          <w:tcPr>
            <w:tcW w:w="4674" w:type="dxa"/>
          </w:tcPr>
          <w:p w:rsidR="00887085" w:rsidRPr="00495A70" w:rsidRDefault="00887085" w:rsidP="00805BF7">
            <w:pPr>
              <w:cnfStyle w:val="100000000000"/>
            </w:pPr>
            <w:r w:rsidRPr="00495A70">
              <w:t>Änderung</w:t>
            </w:r>
          </w:p>
        </w:tc>
        <w:tc>
          <w:tcPr>
            <w:tcW w:w="2303" w:type="dxa"/>
          </w:tcPr>
          <w:p w:rsidR="00887085" w:rsidRPr="00495A70" w:rsidRDefault="00887085" w:rsidP="00805BF7">
            <w:pPr>
              <w:cnfStyle w:val="100000000000"/>
            </w:pPr>
            <w:r w:rsidRPr="00495A70">
              <w:t>Autor</w:t>
            </w:r>
          </w:p>
        </w:tc>
      </w:tr>
      <w:tr w:rsidR="00887085" w:rsidRPr="00495A70" w:rsidTr="00C170FC">
        <w:trPr>
          <w:cnfStyle w:val="000000100000"/>
        </w:trPr>
        <w:tc>
          <w:tcPr>
            <w:cnfStyle w:val="001000000000"/>
            <w:tcW w:w="1138" w:type="dxa"/>
          </w:tcPr>
          <w:p w:rsidR="00887085" w:rsidRPr="00495A70" w:rsidRDefault="00077C25" w:rsidP="00805BF7">
            <w:pPr>
              <w:rPr>
                <w:b w:val="0"/>
              </w:rPr>
            </w:pPr>
            <w:r w:rsidRPr="00495A70">
              <w:rPr>
                <w:b w:val="0"/>
              </w:rPr>
              <w:t>03.03</w:t>
            </w:r>
            <w:r w:rsidR="00887085" w:rsidRPr="00495A70">
              <w:rPr>
                <w:b w:val="0"/>
              </w:rPr>
              <w:t>.2011</w:t>
            </w:r>
          </w:p>
        </w:tc>
        <w:tc>
          <w:tcPr>
            <w:tcW w:w="993" w:type="dxa"/>
          </w:tcPr>
          <w:p w:rsidR="00887085" w:rsidRPr="00495A70" w:rsidRDefault="00887085" w:rsidP="00805BF7">
            <w:pPr>
              <w:cnfStyle w:val="000000100000"/>
            </w:pPr>
            <w:r w:rsidRPr="00495A70">
              <w:t>1.0</w:t>
            </w:r>
          </w:p>
        </w:tc>
        <w:tc>
          <w:tcPr>
            <w:tcW w:w="4674" w:type="dxa"/>
          </w:tcPr>
          <w:p w:rsidR="00887085" w:rsidRPr="00495A70" w:rsidRDefault="00887085" w:rsidP="00805BF7">
            <w:pPr>
              <w:cnfStyle w:val="000000100000"/>
            </w:pPr>
            <w:r w:rsidRPr="00495A70">
              <w:t>Erste Version des Dokuments</w:t>
            </w:r>
          </w:p>
        </w:tc>
        <w:tc>
          <w:tcPr>
            <w:tcW w:w="2303" w:type="dxa"/>
          </w:tcPr>
          <w:p w:rsidR="000A00E4" w:rsidRPr="00495A70" w:rsidRDefault="0047445C" w:rsidP="00805BF7">
            <w:pPr>
              <w:cnfStyle w:val="000000100000"/>
            </w:pPr>
            <w:r w:rsidRPr="00495A70">
              <w:t>WR</w:t>
            </w:r>
          </w:p>
        </w:tc>
      </w:tr>
      <w:tr w:rsidR="000A00E4" w:rsidRPr="00495A70" w:rsidTr="00C170FC">
        <w:trPr>
          <w:cnfStyle w:val="000000010000"/>
        </w:trPr>
        <w:tc>
          <w:tcPr>
            <w:cnfStyle w:val="001000000000"/>
            <w:tcW w:w="1138" w:type="dxa"/>
          </w:tcPr>
          <w:p w:rsidR="000A00E4" w:rsidRPr="00495A70" w:rsidRDefault="000A00E4" w:rsidP="00805BF7">
            <w:pPr>
              <w:rPr>
                <w:b w:val="0"/>
              </w:rPr>
            </w:pPr>
            <w:r w:rsidRPr="00495A70">
              <w:rPr>
                <w:b w:val="0"/>
              </w:rPr>
              <w:t>04.03.2011</w:t>
            </w:r>
          </w:p>
        </w:tc>
        <w:tc>
          <w:tcPr>
            <w:tcW w:w="993" w:type="dxa"/>
          </w:tcPr>
          <w:p w:rsidR="000A00E4" w:rsidRPr="00495A70" w:rsidRDefault="000A00E4" w:rsidP="00805BF7">
            <w:pPr>
              <w:cnfStyle w:val="000000010000"/>
            </w:pPr>
            <w:r w:rsidRPr="00495A70">
              <w:t>1.1</w:t>
            </w:r>
          </w:p>
        </w:tc>
        <w:tc>
          <w:tcPr>
            <w:tcW w:w="4674" w:type="dxa"/>
          </w:tcPr>
          <w:p w:rsidR="000A00E4" w:rsidRPr="00495A70" w:rsidRDefault="000A00E4" w:rsidP="00805BF7">
            <w:pPr>
              <w:cnfStyle w:val="000000010000"/>
            </w:pPr>
            <w:r w:rsidRPr="00495A70">
              <w:t>Anpassung und Korrektur</w:t>
            </w:r>
          </w:p>
        </w:tc>
        <w:tc>
          <w:tcPr>
            <w:tcW w:w="2303" w:type="dxa"/>
          </w:tcPr>
          <w:p w:rsidR="000A00E4" w:rsidRPr="00495A70" w:rsidRDefault="000A00E4" w:rsidP="00805BF7">
            <w:pPr>
              <w:cnfStyle w:val="000000010000"/>
            </w:pPr>
            <w:r w:rsidRPr="00495A70">
              <w:t>TD</w:t>
            </w:r>
          </w:p>
        </w:tc>
      </w:tr>
      <w:tr w:rsidR="006B177D" w:rsidRPr="00495A70" w:rsidTr="00C170FC">
        <w:trPr>
          <w:cnfStyle w:val="000000100000"/>
        </w:trPr>
        <w:tc>
          <w:tcPr>
            <w:cnfStyle w:val="001000000000"/>
            <w:tcW w:w="1138" w:type="dxa"/>
          </w:tcPr>
          <w:p w:rsidR="006B177D" w:rsidRPr="00495A70" w:rsidRDefault="006B177D" w:rsidP="00805BF7">
            <w:pPr>
              <w:rPr>
                <w:b w:val="0"/>
              </w:rPr>
            </w:pPr>
            <w:r w:rsidRPr="00495A70">
              <w:rPr>
                <w:b w:val="0"/>
              </w:rPr>
              <w:t>06.03.2011</w:t>
            </w:r>
          </w:p>
        </w:tc>
        <w:tc>
          <w:tcPr>
            <w:tcW w:w="993" w:type="dxa"/>
          </w:tcPr>
          <w:p w:rsidR="006B177D" w:rsidRPr="00495A70" w:rsidRDefault="006B177D" w:rsidP="00805BF7">
            <w:pPr>
              <w:cnfStyle w:val="000000100000"/>
            </w:pPr>
            <w:r w:rsidRPr="00495A70">
              <w:t>1.2</w:t>
            </w:r>
          </w:p>
        </w:tc>
        <w:tc>
          <w:tcPr>
            <w:tcW w:w="4674" w:type="dxa"/>
          </w:tcPr>
          <w:p w:rsidR="006B177D" w:rsidRPr="00495A70" w:rsidRDefault="006B177D" w:rsidP="00805BF7">
            <w:pPr>
              <w:cnfStyle w:val="000000100000"/>
            </w:pPr>
            <w:r w:rsidRPr="00495A70">
              <w:t>Anpassung und Korrektur</w:t>
            </w:r>
          </w:p>
        </w:tc>
        <w:tc>
          <w:tcPr>
            <w:tcW w:w="2303" w:type="dxa"/>
          </w:tcPr>
          <w:p w:rsidR="006B177D" w:rsidRPr="00495A70" w:rsidRDefault="006B177D" w:rsidP="00805BF7">
            <w:pPr>
              <w:cnfStyle w:val="000000100000"/>
            </w:pPr>
            <w:r w:rsidRPr="00495A70">
              <w:t>EL</w:t>
            </w:r>
          </w:p>
        </w:tc>
      </w:tr>
      <w:tr w:rsidR="00CD6644" w:rsidRPr="00495A70" w:rsidTr="00C170FC">
        <w:trPr>
          <w:cnfStyle w:val="000000010000"/>
        </w:trPr>
        <w:tc>
          <w:tcPr>
            <w:cnfStyle w:val="001000000000"/>
            <w:tcW w:w="1138" w:type="dxa"/>
          </w:tcPr>
          <w:p w:rsidR="00CD6644" w:rsidRPr="00495A70" w:rsidRDefault="00CD6644" w:rsidP="00CD6644">
            <w:pPr>
              <w:rPr>
                <w:b w:val="0"/>
              </w:rPr>
            </w:pPr>
            <w:r w:rsidRPr="00495A70">
              <w:rPr>
                <w:b w:val="0"/>
              </w:rPr>
              <w:t>07.03.2011</w:t>
            </w:r>
          </w:p>
        </w:tc>
        <w:tc>
          <w:tcPr>
            <w:tcW w:w="993" w:type="dxa"/>
          </w:tcPr>
          <w:p w:rsidR="00CD6644" w:rsidRPr="00495A70" w:rsidRDefault="00CD6644" w:rsidP="00805BF7">
            <w:pPr>
              <w:cnfStyle w:val="000000010000"/>
            </w:pPr>
            <w:r w:rsidRPr="00495A70">
              <w:t>1.3</w:t>
            </w:r>
          </w:p>
        </w:tc>
        <w:tc>
          <w:tcPr>
            <w:tcW w:w="4674" w:type="dxa"/>
          </w:tcPr>
          <w:p w:rsidR="00CD6644" w:rsidRPr="00495A70" w:rsidRDefault="00CD6644" w:rsidP="00805BF7">
            <w:pPr>
              <w:cnfStyle w:val="000000010000"/>
            </w:pPr>
            <w:r w:rsidRPr="00495A70">
              <w:t>Codeformatierung ergänzt</w:t>
            </w:r>
          </w:p>
        </w:tc>
        <w:tc>
          <w:tcPr>
            <w:tcW w:w="2303" w:type="dxa"/>
          </w:tcPr>
          <w:p w:rsidR="00CD6644" w:rsidRPr="00495A70" w:rsidRDefault="00CD6644" w:rsidP="00805BF7">
            <w:pPr>
              <w:cnfStyle w:val="000000010000"/>
            </w:pPr>
            <w:r w:rsidRPr="00495A70">
              <w:t>WR</w:t>
            </w:r>
          </w:p>
        </w:tc>
      </w:tr>
      <w:tr w:rsidR="002D562A" w:rsidRPr="00495A70" w:rsidTr="00C170FC">
        <w:trPr>
          <w:cnfStyle w:val="000000100000"/>
        </w:trPr>
        <w:tc>
          <w:tcPr>
            <w:cnfStyle w:val="001000000000"/>
            <w:tcW w:w="1138" w:type="dxa"/>
          </w:tcPr>
          <w:p w:rsidR="002D562A" w:rsidRPr="00495A70" w:rsidRDefault="002D562A" w:rsidP="00CD6644">
            <w:pPr>
              <w:rPr>
                <w:b w:val="0"/>
              </w:rPr>
            </w:pPr>
            <w:r w:rsidRPr="00495A70">
              <w:rPr>
                <w:b w:val="0"/>
              </w:rPr>
              <w:t>07.03.2011</w:t>
            </w:r>
          </w:p>
        </w:tc>
        <w:tc>
          <w:tcPr>
            <w:tcW w:w="993" w:type="dxa"/>
          </w:tcPr>
          <w:p w:rsidR="002D562A" w:rsidRPr="00495A70" w:rsidRDefault="002D562A" w:rsidP="00805BF7">
            <w:pPr>
              <w:cnfStyle w:val="000000100000"/>
            </w:pPr>
            <w:r w:rsidRPr="00495A70">
              <w:t>1.4</w:t>
            </w:r>
          </w:p>
        </w:tc>
        <w:tc>
          <w:tcPr>
            <w:tcW w:w="4674" w:type="dxa"/>
          </w:tcPr>
          <w:p w:rsidR="002D562A" w:rsidRPr="00495A70" w:rsidRDefault="002D562A" w:rsidP="00805BF7">
            <w:pPr>
              <w:cnfStyle w:val="000000100000"/>
            </w:pPr>
            <w:r w:rsidRPr="00495A70">
              <w:t>Textanpassungen und Arbeitspakete</w:t>
            </w:r>
          </w:p>
        </w:tc>
        <w:tc>
          <w:tcPr>
            <w:tcW w:w="2303" w:type="dxa"/>
          </w:tcPr>
          <w:p w:rsidR="002D562A" w:rsidRPr="00495A70" w:rsidRDefault="002D562A" w:rsidP="00805BF7">
            <w:pPr>
              <w:cnfStyle w:val="000000100000"/>
            </w:pPr>
            <w:r w:rsidRPr="00495A70">
              <w:t>EL</w:t>
            </w:r>
          </w:p>
        </w:tc>
      </w:tr>
      <w:tr w:rsidR="00495A70" w:rsidRPr="00495A70" w:rsidTr="00C170FC">
        <w:trPr>
          <w:cnfStyle w:val="000000010000"/>
        </w:trPr>
        <w:tc>
          <w:tcPr>
            <w:cnfStyle w:val="001000000000"/>
            <w:tcW w:w="1138" w:type="dxa"/>
          </w:tcPr>
          <w:p w:rsidR="00495A70" w:rsidRPr="00495A70" w:rsidRDefault="00495A70" w:rsidP="00CD6644">
            <w:pPr>
              <w:rPr>
                <w:b w:val="0"/>
              </w:rPr>
            </w:pPr>
            <w:r w:rsidRPr="00495A70">
              <w:rPr>
                <w:b w:val="0"/>
              </w:rPr>
              <w:t>07.03.2011</w:t>
            </w:r>
          </w:p>
        </w:tc>
        <w:tc>
          <w:tcPr>
            <w:tcW w:w="993" w:type="dxa"/>
          </w:tcPr>
          <w:p w:rsidR="00495A70" w:rsidRPr="00495A70" w:rsidRDefault="00495A70" w:rsidP="00805BF7">
            <w:pPr>
              <w:cnfStyle w:val="000000010000"/>
            </w:pPr>
            <w:r w:rsidRPr="00495A70">
              <w:t>1.5</w:t>
            </w:r>
          </w:p>
        </w:tc>
        <w:tc>
          <w:tcPr>
            <w:tcW w:w="4674" w:type="dxa"/>
          </w:tcPr>
          <w:p w:rsidR="00495A70" w:rsidRPr="00495A70" w:rsidRDefault="00495A70" w:rsidP="00805BF7">
            <w:pPr>
              <w:cnfStyle w:val="000000010000"/>
            </w:pPr>
            <w:r w:rsidRPr="00495A70">
              <w:t>Review</w:t>
            </w:r>
          </w:p>
        </w:tc>
        <w:tc>
          <w:tcPr>
            <w:tcW w:w="2303" w:type="dxa"/>
          </w:tcPr>
          <w:p w:rsidR="00495A70" w:rsidRPr="00495A70" w:rsidRDefault="00495A70" w:rsidP="00805BF7">
            <w:pPr>
              <w:cnfStyle w:val="000000010000"/>
            </w:pPr>
            <w:r w:rsidRPr="00495A70">
              <w:t>TD</w:t>
            </w:r>
          </w:p>
        </w:tc>
      </w:tr>
      <w:tr w:rsidR="00217BEB" w:rsidRPr="00217BEB" w:rsidTr="00C170FC">
        <w:trPr>
          <w:cnfStyle w:val="000000100000"/>
        </w:trPr>
        <w:tc>
          <w:tcPr>
            <w:cnfStyle w:val="001000000000"/>
            <w:tcW w:w="1138" w:type="dxa"/>
          </w:tcPr>
          <w:p w:rsidR="00217BEB" w:rsidRPr="00217BEB" w:rsidRDefault="00217BEB" w:rsidP="00CD6644">
            <w:pPr>
              <w:rPr>
                <w:b w:val="0"/>
              </w:rPr>
            </w:pPr>
            <w:r w:rsidRPr="00217BEB">
              <w:rPr>
                <w:b w:val="0"/>
              </w:rPr>
              <w:t>08.03.2011</w:t>
            </w:r>
          </w:p>
        </w:tc>
        <w:tc>
          <w:tcPr>
            <w:tcW w:w="993" w:type="dxa"/>
          </w:tcPr>
          <w:p w:rsidR="00217BEB" w:rsidRPr="00217BEB" w:rsidRDefault="00217BEB" w:rsidP="00805BF7">
            <w:pPr>
              <w:cnfStyle w:val="000000100000"/>
            </w:pPr>
            <w:r w:rsidRPr="00217BEB">
              <w:t>1.6</w:t>
            </w:r>
          </w:p>
        </w:tc>
        <w:tc>
          <w:tcPr>
            <w:tcW w:w="4674" w:type="dxa"/>
          </w:tcPr>
          <w:p w:rsidR="00217BEB" w:rsidRPr="00217BEB" w:rsidRDefault="00217BEB" w:rsidP="00805BF7">
            <w:pPr>
              <w:cnfStyle w:val="000000100000"/>
            </w:pPr>
            <w:r w:rsidRPr="00217BEB">
              <w:t>Formatierung &amp; Review</w:t>
            </w:r>
          </w:p>
        </w:tc>
        <w:tc>
          <w:tcPr>
            <w:tcW w:w="2303" w:type="dxa"/>
          </w:tcPr>
          <w:p w:rsidR="00217BEB" w:rsidRPr="00217BEB" w:rsidRDefault="00217BEB" w:rsidP="00805BF7">
            <w:pPr>
              <w:cnfStyle w:val="000000100000"/>
            </w:pPr>
            <w:r w:rsidRPr="00217BEB">
              <w:t>SD</w:t>
            </w:r>
          </w:p>
        </w:tc>
      </w:tr>
    </w:tbl>
    <w:bookmarkStart w:id="4" w:name="_Toc287347007" w:displacedByCustomXml="next"/>
    <w:bookmarkStart w:id="5" w:name="_Toc286936083"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Heading2"/>
          </w:pPr>
          <w:r>
            <w:rPr>
              <w:lang w:val="de-DE"/>
            </w:rPr>
            <w:t>Inhaltsverzeichnis</w:t>
          </w:r>
          <w:bookmarkEnd w:id="5"/>
          <w:bookmarkEnd w:id="4"/>
        </w:p>
        <w:p w:rsidR="00CF3036" w:rsidRDefault="00747D14">
          <w:pPr>
            <w:pStyle w:val="TOC1"/>
            <w:tabs>
              <w:tab w:val="left" w:pos="440"/>
              <w:tab w:val="right" w:leader="dot" w:pos="9062"/>
            </w:tabs>
            <w:rPr>
              <w:b w:val="0"/>
              <w:noProof/>
              <w:sz w:val="22"/>
              <w:szCs w:val="22"/>
              <w:lang w:eastAsia="de-CH"/>
            </w:rPr>
          </w:pPr>
          <w:r w:rsidRPr="00747D14">
            <w:fldChar w:fldCharType="begin"/>
          </w:r>
          <w:r w:rsidR="00A06B4F">
            <w:instrText xml:space="preserve"> TOC \o "1-3" \h \z \u </w:instrText>
          </w:r>
          <w:r w:rsidRPr="00747D14">
            <w:fldChar w:fldCharType="separate"/>
          </w:r>
          <w:hyperlink w:anchor="_Toc287347005" w:history="1">
            <w:r w:rsidR="00CF3036" w:rsidRPr="00650DE6">
              <w:rPr>
                <w:rStyle w:val="Hyperlink"/>
                <w:noProof/>
              </w:rPr>
              <w:t>1</w:t>
            </w:r>
            <w:r w:rsidR="00CF3036">
              <w:rPr>
                <w:b w:val="0"/>
                <w:noProof/>
                <w:sz w:val="22"/>
                <w:szCs w:val="22"/>
                <w:lang w:eastAsia="de-CH"/>
              </w:rPr>
              <w:tab/>
            </w:r>
            <w:r w:rsidR="00CF3036" w:rsidRPr="00650DE6">
              <w:rPr>
                <w:rStyle w:val="Hyperlink"/>
                <w:noProof/>
              </w:rPr>
              <w:t>Dokumentinformationen</w:t>
            </w:r>
            <w:r w:rsidR="00CF3036">
              <w:rPr>
                <w:noProof/>
                <w:webHidden/>
              </w:rPr>
              <w:tab/>
            </w:r>
            <w:r>
              <w:rPr>
                <w:noProof/>
                <w:webHidden/>
              </w:rPr>
              <w:fldChar w:fldCharType="begin"/>
            </w:r>
            <w:r w:rsidR="00CF3036">
              <w:rPr>
                <w:noProof/>
                <w:webHidden/>
              </w:rPr>
              <w:instrText xml:space="preserve"> PAGEREF _Toc287347005 \h </w:instrText>
            </w:r>
            <w:r>
              <w:rPr>
                <w:noProof/>
                <w:webHidden/>
              </w:rPr>
            </w:r>
            <w:r>
              <w:rPr>
                <w:noProof/>
                <w:webHidden/>
              </w:rPr>
              <w:fldChar w:fldCharType="separate"/>
            </w:r>
            <w:r w:rsidR="00CF3036">
              <w:rPr>
                <w:noProof/>
                <w:webHidden/>
              </w:rPr>
              <w:t>1</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06" w:history="1">
            <w:r w:rsidR="00CF3036" w:rsidRPr="00650DE6">
              <w:rPr>
                <w:rStyle w:val="Hyperlink"/>
                <w:noProof/>
              </w:rPr>
              <w:t>1.1</w:t>
            </w:r>
            <w:r w:rsidR="00CF3036">
              <w:rPr>
                <w:noProof/>
                <w:sz w:val="22"/>
                <w:szCs w:val="22"/>
                <w:lang w:eastAsia="de-CH"/>
              </w:rPr>
              <w:tab/>
            </w:r>
            <w:r w:rsidR="00CF3036" w:rsidRPr="00650DE6">
              <w:rPr>
                <w:rStyle w:val="Hyperlink"/>
                <w:noProof/>
              </w:rPr>
              <w:t>Änderungsgeschichte</w:t>
            </w:r>
            <w:r w:rsidR="00CF3036">
              <w:rPr>
                <w:noProof/>
                <w:webHidden/>
              </w:rPr>
              <w:tab/>
            </w:r>
            <w:r>
              <w:rPr>
                <w:noProof/>
                <w:webHidden/>
              </w:rPr>
              <w:fldChar w:fldCharType="begin"/>
            </w:r>
            <w:r w:rsidR="00CF3036">
              <w:rPr>
                <w:noProof/>
                <w:webHidden/>
              </w:rPr>
              <w:instrText xml:space="preserve"> PAGEREF _Toc287347006 \h </w:instrText>
            </w:r>
            <w:r>
              <w:rPr>
                <w:noProof/>
                <w:webHidden/>
              </w:rPr>
            </w:r>
            <w:r>
              <w:rPr>
                <w:noProof/>
                <w:webHidden/>
              </w:rPr>
              <w:fldChar w:fldCharType="separate"/>
            </w:r>
            <w:r w:rsidR="00CF3036">
              <w:rPr>
                <w:noProof/>
                <w:webHidden/>
              </w:rPr>
              <w:t>1</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07" w:history="1">
            <w:r w:rsidR="00CF3036" w:rsidRPr="00650DE6">
              <w:rPr>
                <w:rStyle w:val="Hyperlink"/>
                <w:noProof/>
              </w:rPr>
              <w:t>1.2</w:t>
            </w:r>
            <w:r w:rsidR="00CF3036">
              <w:rPr>
                <w:noProof/>
                <w:sz w:val="22"/>
                <w:szCs w:val="22"/>
                <w:lang w:eastAsia="de-CH"/>
              </w:rPr>
              <w:tab/>
            </w:r>
            <w:r w:rsidR="00CF3036" w:rsidRPr="00650DE6">
              <w:rPr>
                <w:rStyle w:val="Hyperlink"/>
                <w:noProof/>
                <w:lang w:val="de-DE"/>
              </w:rPr>
              <w:t>Inhaltsverzeichnis</w:t>
            </w:r>
            <w:r w:rsidR="00CF3036">
              <w:rPr>
                <w:noProof/>
                <w:webHidden/>
              </w:rPr>
              <w:tab/>
            </w:r>
            <w:r>
              <w:rPr>
                <w:noProof/>
                <w:webHidden/>
              </w:rPr>
              <w:fldChar w:fldCharType="begin"/>
            </w:r>
            <w:r w:rsidR="00CF3036">
              <w:rPr>
                <w:noProof/>
                <w:webHidden/>
              </w:rPr>
              <w:instrText xml:space="preserve"> PAGEREF _Toc287347007 \h </w:instrText>
            </w:r>
            <w:r>
              <w:rPr>
                <w:noProof/>
                <w:webHidden/>
              </w:rPr>
            </w:r>
            <w:r>
              <w:rPr>
                <w:noProof/>
                <w:webHidden/>
              </w:rPr>
              <w:fldChar w:fldCharType="separate"/>
            </w:r>
            <w:r w:rsidR="00CF3036">
              <w:rPr>
                <w:noProof/>
                <w:webHidden/>
              </w:rPr>
              <w:t>1</w:t>
            </w:r>
            <w:r>
              <w:rPr>
                <w:noProof/>
                <w:webHidden/>
              </w:rPr>
              <w:fldChar w:fldCharType="end"/>
            </w:r>
          </w:hyperlink>
        </w:p>
        <w:p w:rsidR="00CF3036" w:rsidRDefault="00747D14">
          <w:pPr>
            <w:pStyle w:val="TOC1"/>
            <w:tabs>
              <w:tab w:val="left" w:pos="440"/>
              <w:tab w:val="right" w:leader="dot" w:pos="9062"/>
            </w:tabs>
            <w:rPr>
              <w:b w:val="0"/>
              <w:noProof/>
              <w:sz w:val="22"/>
              <w:szCs w:val="22"/>
              <w:lang w:eastAsia="de-CH"/>
            </w:rPr>
          </w:pPr>
          <w:hyperlink w:anchor="_Toc287347008" w:history="1">
            <w:r w:rsidR="00CF3036" w:rsidRPr="00650DE6">
              <w:rPr>
                <w:rStyle w:val="Hyperlink"/>
                <w:noProof/>
              </w:rPr>
              <w:t>2</w:t>
            </w:r>
            <w:r w:rsidR="00CF3036">
              <w:rPr>
                <w:b w:val="0"/>
                <w:noProof/>
                <w:sz w:val="22"/>
                <w:szCs w:val="22"/>
                <w:lang w:eastAsia="de-CH"/>
              </w:rPr>
              <w:tab/>
            </w:r>
            <w:r w:rsidR="00CF3036" w:rsidRPr="00650DE6">
              <w:rPr>
                <w:rStyle w:val="Hyperlink"/>
                <w:noProof/>
              </w:rPr>
              <w:t>Einführung</w:t>
            </w:r>
            <w:r w:rsidR="00CF3036">
              <w:rPr>
                <w:noProof/>
                <w:webHidden/>
              </w:rPr>
              <w:tab/>
            </w:r>
            <w:r>
              <w:rPr>
                <w:noProof/>
                <w:webHidden/>
              </w:rPr>
              <w:fldChar w:fldCharType="begin"/>
            </w:r>
            <w:r w:rsidR="00CF3036">
              <w:rPr>
                <w:noProof/>
                <w:webHidden/>
              </w:rPr>
              <w:instrText xml:space="preserve"> PAGEREF _Toc287347008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09" w:history="1">
            <w:r w:rsidR="00CF3036" w:rsidRPr="00650DE6">
              <w:rPr>
                <w:rStyle w:val="Hyperlink"/>
                <w:noProof/>
              </w:rPr>
              <w:t>2.1</w:t>
            </w:r>
            <w:r w:rsidR="00CF3036">
              <w:rPr>
                <w:noProof/>
                <w:sz w:val="22"/>
                <w:szCs w:val="22"/>
                <w:lang w:eastAsia="de-CH"/>
              </w:rPr>
              <w:tab/>
            </w:r>
            <w:r w:rsidR="00CF3036" w:rsidRPr="00650DE6">
              <w:rPr>
                <w:rStyle w:val="Hyperlink"/>
                <w:noProof/>
              </w:rPr>
              <w:t>Zweck</w:t>
            </w:r>
            <w:r w:rsidR="00CF3036">
              <w:rPr>
                <w:noProof/>
                <w:webHidden/>
              </w:rPr>
              <w:tab/>
            </w:r>
            <w:r>
              <w:rPr>
                <w:noProof/>
                <w:webHidden/>
              </w:rPr>
              <w:fldChar w:fldCharType="begin"/>
            </w:r>
            <w:r w:rsidR="00CF3036">
              <w:rPr>
                <w:noProof/>
                <w:webHidden/>
              </w:rPr>
              <w:instrText xml:space="preserve"> PAGEREF _Toc287347009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10" w:history="1">
            <w:r w:rsidR="00CF3036" w:rsidRPr="00650DE6">
              <w:rPr>
                <w:rStyle w:val="Hyperlink"/>
                <w:noProof/>
              </w:rPr>
              <w:t>2.2</w:t>
            </w:r>
            <w:r w:rsidR="00CF3036">
              <w:rPr>
                <w:noProof/>
                <w:sz w:val="22"/>
                <w:szCs w:val="22"/>
                <w:lang w:eastAsia="de-CH"/>
              </w:rPr>
              <w:tab/>
            </w:r>
            <w:r w:rsidR="00CF3036" w:rsidRPr="00650DE6">
              <w:rPr>
                <w:rStyle w:val="Hyperlink"/>
                <w:noProof/>
              </w:rPr>
              <w:t>Gültigkeitsbereich</w:t>
            </w:r>
            <w:r w:rsidR="00CF3036">
              <w:rPr>
                <w:noProof/>
                <w:webHidden/>
              </w:rPr>
              <w:tab/>
            </w:r>
            <w:r>
              <w:rPr>
                <w:noProof/>
                <w:webHidden/>
              </w:rPr>
              <w:fldChar w:fldCharType="begin"/>
            </w:r>
            <w:r w:rsidR="00CF3036">
              <w:rPr>
                <w:noProof/>
                <w:webHidden/>
              </w:rPr>
              <w:instrText xml:space="preserve"> PAGEREF _Toc287347010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11" w:history="1">
            <w:r w:rsidR="00CF3036" w:rsidRPr="00650DE6">
              <w:rPr>
                <w:rStyle w:val="Hyperlink"/>
                <w:noProof/>
              </w:rPr>
              <w:t>2.3</w:t>
            </w:r>
            <w:r w:rsidR="00CF3036">
              <w:rPr>
                <w:noProof/>
                <w:sz w:val="22"/>
                <w:szCs w:val="22"/>
                <w:lang w:eastAsia="de-CH"/>
              </w:rPr>
              <w:tab/>
            </w:r>
            <w:r w:rsidR="00CF3036" w:rsidRPr="00650DE6">
              <w:rPr>
                <w:rStyle w:val="Hyperlink"/>
                <w:noProof/>
              </w:rPr>
              <w:t>Definitionen und Abkürzungen</w:t>
            </w:r>
            <w:r w:rsidR="00CF3036">
              <w:rPr>
                <w:noProof/>
                <w:webHidden/>
              </w:rPr>
              <w:tab/>
            </w:r>
            <w:r>
              <w:rPr>
                <w:noProof/>
                <w:webHidden/>
              </w:rPr>
              <w:fldChar w:fldCharType="begin"/>
            </w:r>
            <w:r w:rsidR="00CF3036">
              <w:rPr>
                <w:noProof/>
                <w:webHidden/>
              </w:rPr>
              <w:instrText xml:space="preserve"> PAGEREF _Toc287347011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12" w:history="1">
            <w:r w:rsidR="00CF3036" w:rsidRPr="00650DE6">
              <w:rPr>
                <w:rStyle w:val="Hyperlink"/>
                <w:noProof/>
              </w:rPr>
              <w:t>2.4</w:t>
            </w:r>
            <w:r w:rsidR="00CF3036">
              <w:rPr>
                <w:noProof/>
                <w:sz w:val="22"/>
                <w:szCs w:val="22"/>
                <w:lang w:eastAsia="de-CH"/>
              </w:rPr>
              <w:tab/>
            </w:r>
            <w:r w:rsidR="00CF3036" w:rsidRPr="00650DE6">
              <w:rPr>
                <w:rStyle w:val="Hyperlink"/>
                <w:noProof/>
              </w:rPr>
              <w:t>Referenzen</w:t>
            </w:r>
            <w:r w:rsidR="00CF3036">
              <w:rPr>
                <w:noProof/>
                <w:webHidden/>
              </w:rPr>
              <w:tab/>
            </w:r>
            <w:r>
              <w:rPr>
                <w:noProof/>
                <w:webHidden/>
              </w:rPr>
              <w:fldChar w:fldCharType="begin"/>
            </w:r>
            <w:r w:rsidR="00CF3036">
              <w:rPr>
                <w:noProof/>
                <w:webHidden/>
              </w:rPr>
              <w:instrText xml:space="preserve"> PAGEREF _Toc287347012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13" w:history="1">
            <w:r w:rsidR="00CF3036" w:rsidRPr="00650DE6">
              <w:rPr>
                <w:rStyle w:val="Hyperlink"/>
                <w:noProof/>
              </w:rPr>
              <w:t>2.5</w:t>
            </w:r>
            <w:r w:rsidR="00CF3036">
              <w:rPr>
                <w:noProof/>
                <w:sz w:val="22"/>
                <w:szCs w:val="22"/>
                <w:lang w:eastAsia="de-CH"/>
              </w:rPr>
              <w:tab/>
            </w:r>
            <w:r w:rsidR="00CF3036" w:rsidRPr="00650DE6">
              <w:rPr>
                <w:rStyle w:val="Hyperlink"/>
                <w:noProof/>
              </w:rPr>
              <w:t>Übersicht</w:t>
            </w:r>
            <w:r w:rsidR="00CF3036">
              <w:rPr>
                <w:noProof/>
                <w:webHidden/>
              </w:rPr>
              <w:tab/>
            </w:r>
            <w:r>
              <w:rPr>
                <w:noProof/>
                <w:webHidden/>
              </w:rPr>
              <w:fldChar w:fldCharType="begin"/>
            </w:r>
            <w:r w:rsidR="00CF3036">
              <w:rPr>
                <w:noProof/>
                <w:webHidden/>
              </w:rPr>
              <w:instrText xml:space="preserve"> PAGEREF _Toc287347013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14" w:history="1">
            <w:r w:rsidR="00CF3036" w:rsidRPr="00650DE6">
              <w:rPr>
                <w:rStyle w:val="Hyperlink"/>
                <w:noProof/>
              </w:rPr>
              <w:t>2.6</w:t>
            </w:r>
            <w:r w:rsidR="00CF3036">
              <w:rPr>
                <w:noProof/>
                <w:sz w:val="22"/>
                <w:szCs w:val="22"/>
                <w:lang w:eastAsia="de-CH"/>
              </w:rPr>
              <w:tab/>
            </w:r>
            <w:r w:rsidR="00CF3036" w:rsidRPr="00650DE6">
              <w:rPr>
                <w:rStyle w:val="Hyperlink"/>
                <w:noProof/>
              </w:rPr>
              <w:t>Quellen</w:t>
            </w:r>
            <w:r w:rsidR="00CF3036">
              <w:rPr>
                <w:noProof/>
                <w:webHidden/>
              </w:rPr>
              <w:tab/>
            </w:r>
            <w:r>
              <w:rPr>
                <w:noProof/>
                <w:webHidden/>
              </w:rPr>
              <w:fldChar w:fldCharType="begin"/>
            </w:r>
            <w:r w:rsidR="00CF3036">
              <w:rPr>
                <w:noProof/>
                <w:webHidden/>
              </w:rPr>
              <w:instrText xml:space="preserve"> PAGEREF _Toc287347014 \h </w:instrText>
            </w:r>
            <w:r>
              <w:rPr>
                <w:noProof/>
                <w:webHidden/>
              </w:rPr>
            </w:r>
            <w:r>
              <w:rPr>
                <w:noProof/>
                <w:webHidden/>
              </w:rPr>
              <w:fldChar w:fldCharType="separate"/>
            </w:r>
            <w:r w:rsidR="00CF3036">
              <w:rPr>
                <w:noProof/>
                <w:webHidden/>
              </w:rPr>
              <w:t>3</w:t>
            </w:r>
            <w:r>
              <w:rPr>
                <w:noProof/>
                <w:webHidden/>
              </w:rPr>
              <w:fldChar w:fldCharType="end"/>
            </w:r>
          </w:hyperlink>
        </w:p>
        <w:p w:rsidR="00CF3036" w:rsidRDefault="00747D14">
          <w:pPr>
            <w:pStyle w:val="TOC1"/>
            <w:tabs>
              <w:tab w:val="left" w:pos="440"/>
              <w:tab w:val="right" w:leader="dot" w:pos="9062"/>
            </w:tabs>
            <w:rPr>
              <w:b w:val="0"/>
              <w:noProof/>
              <w:sz w:val="22"/>
              <w:szCs w:val="22"/>
              <w:lang w:eastAsia="de-CH"/>
            </w:rPr>
          </w:pPr>
          <w:hyperlink w:anchor="_Toc287347015" w:history="1">
            <w:r w:rsidR="00CF3036" w:rsidRPr="00650DE6">
              <w:rPr>
                <w:rStyle w:val="Hyperlink"/>
                <w:noProof/>
              </w:rPr>
              <w:t>3</w:t>
            </w:r>
            <w:r w:rsidR="00CF3036">
              <w:rPr>
                <w:b w:val="0"/>
                <w:noProof/>
                <w:sz w:val="22"/>
                <w:szCs w:val="22"/>
                <w:lang w:eastAsia="de-CH"/>
              </w:rPr>
              <w:tab/>
            </w:r>
            <w:r w:rsidR="00CF3036" w:rsidRPr="00650DE6">
              <w:rPr>
                <w:rStyle w:val="Hyperlink"/>
                <w:noProof/>
              </w:rPr>
              <w:t>Projekt Übersicht</w:t>
            </w:r>
            <w:r w:rsidR="00CF3036">
              <w:rPr>
                <w:noProof/>
                <w:webHidden/>
              </w:rPr>
              <w:tab/>
            </w:r>
            <w:r>
              <w:rPr>
                <w:noProof/>
                <w:webHidden/>
              </w:rPr>
              <w:fldChar w:fldCharType="begin"/>
            </w:r>
            <w:r w:rsidR="00CF3036">
              <w:rPr>
                <w:noProof/>
                <w:webHidden/>
              </w:rPr>
              <w:instrText xml:space="preserve"> PAGEREF _Toc287347015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16" w:history="1">
            <w:r w:rsidR="00CF3036" w:rsidRPr="00650DE6">
              <w:rPr>
                <w:rStyle w:val="Hyperlink"/>
                <w:noProof/>
              </w:rPr>
              <w:t>3.1</w:t>
            </w:r>
            <w:r w:rsidR="00CF3036">
              <w:rPr>
                <w:noProof/>
                <w:sz w:val="22"/>
                <w:szCs w:val="22"/>
                <w:lang w:eastAsia="de-CH"/>
              </w:rPr>
              <w:tab/>
            </w:r>
            <w:r w:rsidR="00CF3036" w:rsidRPr="00650DE6">
              <w:rPr>
                <w:rStyle w:val="Hyperlink"/>
                <w:noProof/>
              </w:rPr>
              <w:t>MRT (Mobile Reporting Tool)</w:t>
            </w:r>
            <w:r w:rsidR="00CF3036">
              <w:rPr>
                <w:noProof/>
                <w:webHidden/>
              </w:rPr>
              <w:tab/>
            </w:r>
            <w:r>
              <w:rPr>
                <w:noProof/>
                <w:webHidden/>
              </w:rPr>
              <w:fldChar w:fldCharType="begin"/>
            </w:r>
            <w:r w:rsidR="00CF3036">
              <w:rPr>
                <w:noProof/>
                <w:webHidden/>
              </w:rPr>
              <w:instrText xml:space="preserve"> PAGEREF _Toc287347016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747D14">
          <w:pPr>
            <w:pStyle w:val="TOC3"/>
            <w:tabs>
              <w:tab w:val="left" w:pos="1100"/>
              <w:tab w:val="right" w:leader="dot" w:pos="9062"/>
            </w:tabs>
            <w:rPr>
              <w:noProof/>
              <w:sz w:val="22"/>
            </w:rPr>
          </w:pPr>
          <w:hyperlink w:anchor="_Toc287347017" w:history="1">
            <w:r w:rsidR="00CF3036" w:rsidRPr="00650DE6">
              <w:rPr>
                <w:rStyle w:val="Hyperlink"/>
                <w:noProof/>
              </w:rPr>
              <w:t>3.1.1</w:t>
            </w:r>
            <w:r w:rsidR="00CF3036">
              <w:rPr>
                <w:noProof/>
                <w:sz w:val="22"/>
              </w:rPr>
              <w:tab/>
            </w:r>
            <w:r w:rsidR="00CF3036" w:rsidRPr="00650DE6">
              <w:rPr>
                <w:rStyle w:val="Hyperlink"/>
                <w:noProof/>
              </w:rPr>
              <w:t>Ablauf</w:t>
            </w:r>
            <w:r w:rsidR="00CF3036">
              <w:rPr>
                <w:noProof/>
                <w:webHidden/>
              </w:rPr>
              <w:tab/>
            </w:r>
            <w:r>
              <w:rPr>
                <w:noProof/>
                <w:webHidden/>
              </w:rPr>
              <w:fldChar w:fldCharType="begin"/>
            </w:r>
            <w:r w:rsidR="00CF3036">
              <w:rPr>
                <w:noProof/>
                <w:webHidden/>
              </w:rPr>
              <w:instrText xml:space="preserve"> PAGEREF _Toc287347017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747D14">
          <w:pPr>
            <w:pStyle w:val="TOC3"/>
            <w:tabs>
              <w:tab w:val="left" w:pos="1100"/>
              <w:tab w:val="right" w:leader="dot" w:pos="9062"/>
            </w:tabs>
            <w:rPr>
              <w:noProof/>
              <w:sz w:val="22"/>
            </w:rPr>
          </w:pPr>
          <w:hyperlink w:anchor="_Toc287347018" w:history="1">
            <w:r w:rsidR="00CF3036" w:rsidRPr="00650DE6">
              <w:rPr>
                <w:rStyle w:val="Hyperlink"/>
                <w:noProof/>
              </w:rPr>
              <w:t>3.1.2</w:t>
            </w:r>
            <w:r w:rsidR="00CF3036">
              <w:rPr>
                <w:noProof/>
                <w:sz w:val="22"/>
              </w:rPr>
              <w:tab/>
            </w:r>
            <w:r w:rsidR="00CF3036" w:rsidRPr="00650DE6">
              <w:rPr>
                <w:rStyle w:val="Hyperlink"/>
                <w:noProof/>
              </w:rPr>
              <w:t>Optionale Features</w:t>
            </w:r>
            <w:r w:rsidR="00CF3036">
              <w:rPr>
                <w:noProof/>
                <w:webHidden/>
              </w:rPr>
              <w:tab/>
            </w:r>
            <w:r>
              <w:rPr>
                <w:noProof/>
                <w:webHidden/>
              </w:rPr>
              <w:fldChar w:fldCharType="begin"/>
            </w:r>
            <w:r w:rsidR="00CF3036">
              <w:rPr>
                <w:noProof/>
                <w:webHidden/>
              </w:rPr>
              <w:instrText xml:space="preserve"> PAGEREF _Toc287347018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19" w:history="1">
            <w:r w:rsidR="00CF3036" w:rsidRPr="00650DE6">
              <w:rPr>
                <w:rStyle w:val="Hyperlink"/>
                <w:noProof/>
              </w:rPr>
              <w:t>3.2</w:t>
            </w:r>
            <w:r w:rsidR="00CF3036">
              <w:rPr>
                <w:noProof/>
                <w:sz w:val="22"/>
                <w:szCs w:val="22"/>
                <w:lang w:eastAsia="de-CH"/>
              </w:rPr>
              <w:tab/>
            </w:r>
            <w:r w:rsidR="00CF3036" w:rsidRPr="00650DE6">
              <w:rPr>
                <w:rStyle w:val="Hyperlink"/>
                <w:noProof/>
              </w:rPr>
              <w:t>Zweck und Ziel</w:t>
            </w:r>
            <w:r w:rsidR="00CF3036">
              <w:rPr>
                <w:noProof/>
                <w:webHidden/>
              </w:rPr>
              <w:tab/>
            </w:r>
            <w:r>
              <w:rPr>
                <w:noProof/>
                <w:webHidden/>
              </w:rPr>
              <w:fldChar w:fldCharType="begin"/>
            </w:r>
            <w:r w:rsidR="00CF3036">
              <w:rPr>
                <w:noProof/>
                <w:webHidden/>
              </w:rPr>
              <w:instrText xml:space="preserve"> PAGEREF _Toc287347019 \h </w:instrText>
            </w:r>
            <w:r>
              <w:rPr>
                <w:noProof/>
                <w:webHidden/>
              </w:rPr>
            </w:r>
            <w:r>
              <w:rPr>
                <w:noProof/>
                <w:webHidden/>
              </w:rPr>
              <w:fldChar w:fldCharType="separate"/>
            </w:r>
            <w:r w:rsidR="00CF3036">
              <w:rPr>
                <w:noProof/>
                <w:webHidden/>
              </w:rPr>
              <w:t>4</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20" w:history="1">
            <w:r w:rsidR="00CF3036" w:rsidRPr="00650DE6">
              <w:rPr>
                <w:rStyle w:val="Hyperlink"/>
                <w:noProof/>
              </w:rPr>
              <w:t>3.3</w:t>
            </w:r>
            <w:r w:rsidR="00CF3036">
              <w:rPr>
                <w:noProof/>
                <w:sz w:val="22"/>
                <w:szCs w:val="22"/>
                <w:lang w:eastAsia="de-CH"/>
              </w:rPr>
              <w:tab/>
            </w:r>
            <w:r w:rsidR="00CF3036" w:rsidRPr="00650DE6">
              <w:rPr>
                <w:rStyle w:val="Hyperlink"/>
                <w:noProof/>
              </w:rPr>
              <w:t>Annahmen und Einschränkungen</w:t>
            </w:r>
            <w:r w:rsidR="00CF3036">
              <w:rPr>
                <w:noProof/>
                <w:webHidden/>
              </w:rPr>
              <w:tab/>
            </w:r>
            <w:r>
              <w:rPr>
                <w:noProof/>
                <w:webHidden/>
              </w:rPr>
              <w:fldChar w:fldCharType="begin"/>
            </w:r>
            <w:r w:rsidR="00CF3036">
              <w:rPr>
                <w:noProof/>
                <w:webHidden/>
              </w:rPr>
              <w:instrText xml:space="preserve"> PAGEREF _Toc287347020 \h </w:instrText>
            </w:r>
            <w:r>
              <w:rPr>
                <w:noProof/>
                <w:webHidden/>
              </w:rPr>
            </w:r>
            <w:r>
              <w:rPr>
                <w:noProof/>
                <w:webHidden/>
              </w:rPr>
              <w:fldChar w:fldCharType="separate"/>
            </w:r>
            <w:r w:rsidR="00CF3036">
              <w:rPr>
                <w:noProof/>
                <w:webHidden/>
              </w:rPr>
              <w:t>5</w:t>
            </w:r>
            <w:r>
              <w:rPr>
                <w:noProof/>
                <w:webHidden/>
              </w:rPr>
              <w:fldChar w:fldCharType="end"/>
            </w:r>
          </w:hyperlink>
        </w:p>
        <w:p w:rsidR="00CF3036" w:rsidRDefault="00747D14">
          <w:pPr>
            <w:pStyle w:val="TOC1"/>
            <w:tabs>
              <w:tab w:val="left" w:pos="440"/>
              <w:tab w:val="right" w:leader="dot" w:pos="9062"/>
            </w:tabs>
            <w:rPr>
              <w:b w:val="0"/>
              <w:noProof/>
              <w:sz w:val="22"/>
              <w:szCs w:val="22"/>
              <w:lang w:eastAsia="de-CH"/>
            </w:rPr>
          </w:pPr>
          <w:hyperlink w:anchor="_Toc287347021" w:history="1">
            <w:r w:rsidR="00CF3036" w:rsidRPr="00650DE6">
              <w:rPr>
                <w:rStyle w:val="Hyperlink"/>
                <w:noProof/>
              </w:rPr>
              <w:t>4</w:t>
            </w:r>
            <w:r w:rsidR="00CF3036">
              <w:rPr>
                <w:b w:val="0"/>
                <w:noProof/>
                <w:sz w:val="22"/>
                <w:szCs w:val="22"/>
                <w:lang w:eastAsia="de-CH"/>
              </w:rPr>
              <w:tab/>
            </w:r>
            <w:r w:rsidR="00CF3036" w:rsidRPr="00650DE6">
              <w:rPr>
                <w:rStyle w:val="Hyperlink"/>
                <w:noProof/>
              </w:rPr>
              <w:t>Projektorganisation</w:t>
            </w:r>
            <w:r w:rsidR="00CF3036">
              <w:rPr>
                <w:noProof/>
                <w:webHidden/>
              </w:rPr>
              <w:tab/>
            </w:r>
            <w:r>
              <w:rPr>
                <w:noProof/>
                <w:webHidden/>
              </w:rPr>
              <w:fldChar w:fldCharType="begin"/>
            </w:r>
            <w:r w:rsidR="00CF3036">
              <w:rPr>
                <w:noProof/>
                <w:webHidden/>
              </w:rPr>
              <w:instrText xml:space="preserve"> PAGEREF _Toc287347021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22" w:history="1">
            <w:r w:rsidR="00CF3036" w:rsidRPr="00650DE6">
              <w:rPr>
                <w:rStyle w:val="Hyperlink"/>
                <w:noProof/>
              </w:rPr>
              <w:t>4.1</w:t>
            </w:r>
            <w:r w:rsidR="00CF3036">
              <w:rPr>
                <w:noProof/>
                <w:sz w:val="22"/>
                <w:szCs w:val="22"/>
                <w:lang w:eastAsia="de-CH"/>
              </w:rPr>
              <w:tab/>
            </w:r>
            <w:r w:rsidR="00CF3036" w:rsidRPr="00650DE6">
              <w:rPr>
                <w:rStyle w:val="Hyperlink"/>
                <w:noProof/>
              </w:rPr>
              <w:t>Team</w:t>
            </w:r>
            <w:r w:rsidR="00CF3036">
              <w:rPr>
                <w:noProof/>
                <w:webHidden/>
              </w:rPr>
              <w:tab/>
            </w:r>
            <w:r>
              <w:rPr>
                <w:noProof/>
                <w:webHidden/>
              </w:rPr>
              <w:fldChar w:fldCharType="begin"/>
            </w:r>
            <w:r w:rsidR="00CF3036">
              <w:rPr>
                <w:noProof/>
                <w:webHidden/>
              </w:rPr>
              <w:instrText xml:space="preserve"> PAGEREF _Toc287347022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747D14">
          <w:pPr>
            <w:pStyle w:val="TOC3"/>
            <w:tabs>
              <w:tab w:val="left" w:pos="1100"/>
              <w:tab w:val="right" w:leader="dot" w:pos="9062"/>
            </w:tabs>
            <w:rPr>
              <w:noProof/>
              <w:sz w:val="22"/>
            </w:rPr>
          </w:pPr>
          <w:hyperlink w:anchor="_Toc287347023" w:history="1">
            <w:r w:rsidR="00CF3036" w:rsidRPr="00650DE6">
              <w:rPr>
                <w:rStyle w:val="Hyperlink"/>
                <w:noProof/>
              </w:rPr>
              <w:t>4.1.1</w:t>
            </w:r>
            <w:r w:rsidR="00CF3036">
              <w:rPr>
                <w:noProof/>
                <w:sz w:val="22"/>
              </w:rPr>
              <w:tab/>
            </w:r>
            <w:r w:rsidR="00CF3036" w:rsidRPr="00650DE6">
              <w:rPr>
                <w:rStyle w:val="Hyperlink"/>
                <w:noProof/>
              </w:rPr>
              <w:t>Lukas Elmer (Abk. EL)</w:t>
            </w:r>
            <w:r w:rsidR="00CF3036">
              <w:rPr>
                <w:noProof/>
                <w:webHidden/>
              </w:rPr>
              <w:tab/>
            </w:r>
            <w:r>
              <w:rPr>
                <w:noProof/>
                <w:webHidden/>
              </w:rPr>
              <w:fldChar w:fldCharType="begin"/>
            </w:r>
            <w:r w:rsidR="00CF3036">
              <w:rPr>
                <w:noProof/>
                <w:webHidden/>
              </w:rPr>
              <w:instrText xml:space="preserve"> PAGEREF _Toc287347023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747D14">
          <w:pPr>
            <w:pStyle w:val="TOC3"/>
            <w:tabs>
              <w:tab w:val="left" w:pos="1100"/>
              <w:tab w:val="right" w:leader="dot" w:pos="9062"/>
            </w:tabs>
            <w:rPr>
              <w:noProof/>
              <w:sz w:val="22"/>
            </w:rPr>
          </w:pPr>
          <w:hyperlink w:anchor="_Toc287347024" w:history="1">
            <w:r w:rsidR="00CF3036" w:rsidRPr="00650DE6">
              <w:rPr>
                <w:rStyle w:val="Hyperlink"/>
                <w:noProof/>
              </w:rPr>
              <w:t>4.1.2</w:t>
            </w:r>
            <w:r w:rsidR="00CF3036">
              <w:rPr>
                <w:noProof/>
                <w:sz w:val="22"/>
              </w:rPr>
              <w:tab/>
            </w:r>
            <w:r w:rsidR="00CF3036" w:rsidRPr="00650DE6">
              <w:rPr>
                <w:rStyle w:val="Hyperlink"/>
                <w:noProof/>
              </w:rPr>
              <w:t>Christina Heidt (Abk. HC)</w:t>
            </w:r>
            <w:r w:rsidR="00CF3036">
              <w:rPr>
                <w:noProof/>
                <w:webHidden/>
              </w:rPr>
              <w:tab/>
            </w:r>
            <w:r>
              <w:rPr>
                <w:noProof/>
                <w:webHidden/>
              </w:rPr>
              <w:fldChar w:fldCharType="begin"/>
            </w:r>
            <w:r w:rsidR="00CF3036">
              <w:rPr>
                <w:noProof/>
                <w:webHidden/>
              </w:rPr>
              <w:instrText xml:space="preserve"> PAGEREF _Toc287347024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747D14">
          <w:pPr>
            <w:pStyle w:val="TOC3"/>
            <w:tabs>
              <w:tab w:val="left" w:pos="1100"/>
              <w:tab w:val="right" w:leader="dot" w:pos="9062"/>
            </w:tabs>
            <w:rPr>
              <w:noProof/>
              <w:sz w:val="22"/>
            </w:rPr>
          </w:pPr>
          <w:hyperlink w:anchor="_Toc287347025" w:history="1">
            <w:r w:rsidR="00CF3036" w:rsidRPr="00650DE6">
              <w:rPr>
                <w:rStyle w:val="Hyperlink"/>
                <w:noProof/>
              </w:rPr>
              <w:t>4.1.3</w:t>
            </w:r>
            <w:r w:rsidR="00CF3036">
              <w:rPr>
                <w:noProof/>
                <w:sz w:val="22"/>
              </w:rPr>
              <w:tab/>
            </w:r>
            <w:r w:rsidR="00CF3036" w:rsidRPr="00650DE6">
              <w:rPr>
                <w:rStyle w:val="Hyperlink"/>
                <w:noProof/>
              </w:rPr>
              <w:t>Diego Steiner (Abk. SD)</w:t>
            </w:r>
            <w:r w:rsidR="00CF3036">
              <w:rPr>
                <w:noProof/>
                <w:webHidden/>
              </w:rPr>
              <w:tab/>
            </w:r>
            <w:r>
              <w:rPr>
                <w:noProof/>
                <w:webHidden/>
              </w:rPr>
              <w:fldChar w:fldCharType="begin"/>
            </w:r>
            <w:r w:rsidR="00CF3036">
              <w:rPr>
                <w:noProof/>
                <w:webHidden/>
              </w:rPr>
              <w:instrText xml:space="preserve"> PAGEREF _Toc287347025 \h </w:instrText>
            </w:r>
            <w:r>
              <w:rPr>
                <w:noProof/>
                <w:webHidden/>
              </w:rPr>
            </w:r>
            <w:r>
              <w:rPr>
                <w:noProof/>
                <w:webHidden/>
              </w:rPr>
              <w:fldChar w:fldCharType="separate"/>
            </w:r>
            <w:r w:rsidR="00CF3036">
              <w:rPr>
                <w:noProof/>
                <w:webHidden/>
              </w:rPr>
              <w:t>6</w:t>
            </w:r>
            <w:r>
              <w:rPr>
                <w:noProof/>
                <w:webHidden/>
              </w:rPr>
              <w:fldChar w:fldCharType="end"/>
            </w:r>
          </w:hyperlink>
        </w:p>
        <w:p w:rsidR="00CF3036" w:rsidRDefault="00747D14">
          <w:pPr>
            <w:pStyle w:val="TOC3"/>
            <w:tabs>
              <w:tab w:val="left" w:pos="1100"/>
              <w:tab w:val="right" w:leader="dot" w:pos="9062"/>
            </w:tabs>
            <w:rPr>
              <w:noProof/>
              <w:sz w:val="22"/>
            </w:rPr>
          </w:pPr>
          <w:hyperlink w:anchor="_Toc287347026" w:history="1">
            <w:r w:rsidR="00CF3036" w:rsidRPr="00650DE6">
              <w:rPr>
                <w:rStyle w:val="Hyperlink"/>
                <w:noProof/>
              </w:rPr>
              <w:t>4.1.4</w:t>
            </w:r>
            <w:r w:rsidR="00CF3036">
              <w:rPr>
                <w:noProof/>
                <w:sz w:val="22"/>
              </w:rPr>
              <w:tab/>
            </w:r>
            <w:r w:rsidR="00CF3036" w:rsidRPr="00650DE6">
              <w:rPr>
                <w:rStyle w:val="Hyperlink"/>
                <w:noProof/>
              </w:rPr>
              <w:t>Delia Treichler (Abk. TD)</w:t>
            </w:r>
            <w:r w:rsidR="00CF3036">
              <w:rPr>
                <w:noProof/>
                <w:webHidden/>
              </w:rPr>
              <w:tab/>
            </w:r>
            <w:r>
              <w:rPr>
                <w:noProof/>
                <w:webHidden/>
              </w:rPr>
              <w:fldChar w:fldCharType="begin"/>
            </w:r>
            <w:r w:rsidR="00CF3036">
              <w:rPr>
                <w:noProof/>
                <w:webHidden/>
              </w:rPr>
              <w:instrText xml:space="preserve"> PAGEREF _Toc287347026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747D14">
          <w:pPr>
            <w:pStyle w:val="TOC3"/>
            <w:tabs>
              <w:tab w:val="left" w:pos="1100"/>
              <w:tab w:val="right" w:leader="dot" w:pos="9062"/>
            </w:tabs>
            <w:rPr>
              <w:noProof/>
              <w:sz w:val="22"/>
            </w:rPr>
          </w:pPr>
          <w:hyperlink w:anchor="_Toc287347027" w:history="1">
            <w:r w:rsidR="00CF3036" w:rsidRPr="00650DE6">
              <w:rPr>
                <w:rStyle w:val="Hyperlink"/>
                <w:noProof/>
              </w:rPr>
              <w:t>4.1.5</w:t>
            </w:r>
            <w:r w:rsidR="00CF3036">
              <w:rPr>
                <w:noProof/>
                <w:sz w:val="22"/>
              </w:rPr>
              <w:tab/>
            </w:r>
            <w:r w:rsidR="00CF3036" w:rsidRPr="00650DE6">
              <w:rPr>
                <w:rStyle w:val="Hyperlink"/>
                <w:noProof/>
              </w:rPr>
              <w:t>Remo Waltenspül (Abk. WR)</w:t>
            </w:r>
            <w:r w:rsidR="00CF3036">
              <w:rPr>
                <w:noProof/>
                <w:webHidden/>
              </w:rPr>
              <w:tab/>
            </w:r>
            <w:r>
              <w:rPr>
                <w:noProof/>
                <w:webHidden/>
              </w:rPr>
              <w:fldChar w:fldCharType="begin"/>
            </w:r>
            <w:r w:rsidR="00CF3036">
              <w:rPr>
                <w:noProof/>
                <w:webHidden/>
              </w:rPr>
              <w:instrText xml:space="preserve"> PAGEREF _Toc287347027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28" w:history="1">
            <w:r w:rsidR="00CF3036" w:rsidRPr="00650DE6">
              <w:rPr>
                <w:rStyle w:val="Hyperlink"/>
                <w:noProof/>
              </w:rPr>
              <w:t>4.2</w:t>
            </w:r>
            <w:r w:rsidR="00CF3036">
              <w:rPr>
                <w:noProof/>
                <w:sz w:val="22"/>
                <w:szCs w:val="22"/>
                <w:lang w:eastAsia="de-CH"/>
              </w:rPr>
              <w:tab/>
            </w:r>
            <w:r w:rsidR="00CF3036" w:rsidRPr="00650DE6">
              <w:rPr>
                <w:rStyle w:val="Hyperlink"/>
                <w:noProof/>
              </w:rPr>
              <w:t>Anmerkung</w:t>
            </w:r>
            <w:r w:rsidR="00CF3036">
              <w:rPr>
                <w:noProof/>
                <w:webHidden/>
              </w:rPr>
              <w:tab/>
            </w:r>
            <w:r>
              <w:rPr>
                <w:noProof/>
                <w:webHidden/>
              </w:rPr>
              <w:fldChar w:fldCharType="begin"/>
            </w:r>
            <w:r w:rsidR="00CF3036">
              <w:rPr>
                <w:noProof/>
                <w:webHidden/>
              </w:rPr>
              <w:instrText xml:space="preserve"> PAGEREF _Toc287347028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29" w:history="1">
            <w:r w:rsidR="00CF3036" w:rsidRPr="00650DE6">
              <w:rPr>
                <w:rStyle w:val="Hyperlink"/>
                <w:noProof/>
              </w:rPr>
              <w:t>4.3</w:t>
            </w:r>
            <w:r w:rsidR="00CF3036">
              <w:rPr>
                <w:noProof/>
                <w:sz w:val="22"/>
                <w:szCs w:val="22"/>
                <w:lang w:eastAsia="de-CH"/>
              </w:rPr>
              <w:tab/>
            </w:r>
            <w:r w:rsidR="00CF3036" w:rsidRPr="00650DE6">
              <w:rPr>
                <w:rStyle w:val="Hyperlink"/>
                <w:noProof/>
              </w:rPr>
              <w:t>Organisationsstruktur</w:t>
            </w:r>
            <w:r w:rsidR="00CF3036">
              <w:rPr>
                <w:noProof/>
                <w:webHidden/>
              </w:rPr>
              <w:tab/>
            </w:r>
            <w:r>
              <w:rPr>
                <w:noProof/>
                <w:webHidden/>
              </w:rPr>
              <w:fldChar w:fldCharType="begin"/>
            </w:r>
            <w:r w:rsidR="00CF3036">
              <w:rPr>
                <w:noProof/>
                <w:webHidden/>
              </w:rPr>
              <w:instrText xml:space="preserve"> PAGEREF _Toc287347029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30" w:history="1">
            <w:r w:rsidR="00CF3036" w:rsidRPr="00650DE6">
              <w:rPr>
                <w:rStyle w:val="Hyperlink"/>
                <w:noProof/>
              </w:rPr>
              <w:t>4.4</w:t>
            </w:r>
            <w:r w:rsidR="00CF3036">
              <w:rPr>
                <w:noProof/>
                <w:sz w:val="22"/>
                <w:szCs w:val="22"/>
                <w:lang w:eastAsia="de-CH"/>
              </w:rPr>
              <w:tab/>
            </w:r>
            <w:r w:rsidR="00CF3036" w:rsidRPr="00650DE6">
              <w:rPr>
                <w:rStyle w:val="Hyperlink"/>
                <w:noProof/>
              </w:rPr>
              <w:t>Externe Schnittstellen</w:t>
            </w:r>
            <w:r w:rsidR="00CF3036">
              <w:rPr>
                <w:noProof/>
                <w:webHidden/>
              </w:rPr>
              <w:tab/>
            </w:r>
            <w:r>
              <w:rPr>
                <w:noProof/>
                <w:webHidden/>
              </w:rPr>
              <w:fldChar w:fldCharType="begin"/>
            </w:r>
            <w:r w:rsidR="00CF3036">
              <w:rPr>
                <w:noProof/>
                <w:webHidden/>
              </w:rPr>
              <w:instrText xml:space="preserve"> PAGEREF _Toc287347030 \h </w:instrText>
            </w:r>
            <w:r>
              <w:rPr>
                <w:noProof/>
                <w:webHidden/>
              </w:rPr>
            </w:r>
            <w:r>
              <w:rPr>
                <w:noProof/>
                <w:webHidden/>
              </w:rPr>
              <w:fldChar w:fldCharType="separate"/>
            </w:r>
            <w:r w:rsidR="00CF3036">
              <w:rPr>
                <w:noProof/>
                <w:webHidden/>
              </w:rPr>
              <w:t>7</w:t>
            </w:r>
            <w:r>
              <w:rPr>
                <w:noProof/>
                <w:webHidden/>
              </w:rPr>
              <w:fldChar w:fldCharType="end"/>
            </w:r>
          </w:hyperlink>
        </w:p>
        <w:p w:rsidR="00CF3036" w:rsidRDefault="00747D14">
          <w:pPr>
            <w:pStyle w:val="TOC1"/>
            <w:tabs>
              <w:tab w:val="left" w:pos="440"/>
              <w:tab w:val="right" w:leader="dot" w:pos="9062"/>
            </w:tabs>
            <w:rPr>
              <w:b w:val="0"/>
              <w:noProof/>
              <w:sz w:val="22"/>
              <w:szCs w:val="22"/>
              <w:lang w:eastAsia="de-CH"/>
            </w:rPr>
          </w:pPr>
          <w:hyperlink w:anchor="_Toc287347031" w:history="1">
            <w:r w:rsidR="00CF3036" w:rsidRPr="00650DE6">
              <w:rPr>
                <w:rStyle w:val="Hyperlink"/>
                <w:noProof/>
              </w:rPr>
              <w:t>5</w:t>
            </w:r>
            <w:r w:rsidR="00CF3036">
              <w:rPr>
                <w:b w:val="0"/>
                <w:noProof/>
                <w:sz w:val="22"/>
                <w:szCs w:val="22"/>
                <w:lang w:eastAsia="de-CH"/>
              </w:rPr>
              <w:tab/>
            </w:r>
            <w:r w:rsidR="00CF3036" w:rsidRPr="00650DE6">
              <w:rPr>
                <w:rStyle w:val="Hyperlink"/>
                <w:noProof/>
              </w:rPr>
              <w:t>Management Abläufe</w:t>
            </w:r>
            <w:r w:rsidR="00CF3036">
              <w:rPr>
                <w:noProof/>
                <w:webHidden/>
              </w:rPr>
              <w:tab/>
            </w:r>
            <w:r>
              <w:rPr>
                <w:noProof/>
                <w:webHidden/>
              </w:rPr>
              <w:fldChar w:fldCharType="begin"/>
            </w:r>
            <w:r w:rsidR="00CF3036">
              <w:rPr>
                <w:noProof/>
                <w:webHidden/>
              </w:rPr>
              <w:instrText xml:space="preserve"> PAGEREF _Toc287347031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32" w:history="1">
            <w:r w:rsidR="00CF3036" w:rsidRPr="00650DE6">
              <w:rPr>
                <w:rStyle w:val="Hyperlink"/>
                <w:noProof/>
              </w:rPr>
              <w:t>5.1</w:t>
            </w:r>
            <w:r w:rsidR="00CF3036">
              <w:rPr>
                <w:noProof/>
                <w:sz w:val="22"/>
                <w:szCs w:val="22"/>
                <w:lang w:eastAsia="de-CH"/>
              </w:rPr>
              <w:tab/>
            </w:r>
            <w:r w:rsidR="00CF3036" w:rsidRPr="00650DE6">
              <w:rPr>
                <w:rStyle w:val="Hyperlink"/>
                <w:noProof/>
              </w:rPr>
              <w:t>Projekt Kostenvoranschlag</w:t>
            </w:r>
            <w:r w:rsidR="00CF3036">
              <w:rPr>
                <w:noProof/>
                <w:webHidden/>
              </w:rPr>
              <w:tab/>
            </w:r>
            <w:r>
              <w:rPr>
                <w:noProof/>
                <w:webHidden/>
              </w:rPr>
              <w:fldChar w:fldCharType="begin"/>
            </w:r>
            <w:r w:rsidR="00CF3036">
              <w:rPr>
                <w:noProof/>
                <w:webHidden/>
              </w:rPr>
              <w:instrText xml:space="preserve"> PAGEREF _Toc287347032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33" w:history="1">
            <w:r w:rsidR="00CF3036" w:rsidRPr="00650DE6">
              <w:rPr>
                <w:rStyle w:val="Hyperlink"/>
                <w:noProof/>
              </w:rPr>
              <w:t>5.2</w:t>
            </w:r>
            <w:r w:rsidR="00CF3036">
              <w:rPr>
                <w:noProof/>
                <w:sz w:val="22"/>
                <w:szCs w:val="22"/>
                <w:lang w:eastAsia="de-CH"/>
              </w:rPr>
              <w:tab/>
            </w:r>
            <w:r w:rsidR="00CF3036" w:rsidRPr="00650DE6">
              <w:rPr>
                <w:rStyle w:val="Hyperlink"/>
                <w:noProof/>
              </w:rPr>
              <w:t>Projektplan</w:t>
            </w:r>
            <w:r w:rsidR="00CF3036">
              <w:rPr>
                <w:noProof/>
                <w:webHidden/>
              </w:rPr>
              <w:tab/>
            </w:r>
            <w:r>
              <w:rPr>
                <w:noProof/>
                <w:webHidden/>
              </w:rPr>
              <w:fldChar w:fldCharType="begin"/>
            </w:r>
            <w:r w:rsidR="00CF3036">
              <w:rPr>
                <w:noProof/>
                <w:webHidden/>
              </w:rPr>
              <w:instrText xml:space="preserve"> PAGEREF _Toc287347033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747D14">
          <w:pPr>
            <w:pStyle w:val="TOC3"/>
            <w:tabs>
              <w:tab w:val="left" w:pos="1100"/>
              <w:tab w:val="right" w:leader="dot" w:pos="9062"/>
            </w:tabs>
            <w:rPr>
              <w:noProof/>
              <w:sz w:val="22"/>
            </w:rPr>
          </w:pPr>
          <w:hyperlink w:anchor="_Toc287347034" w:history="1">
            <w:r w:rsidR="00CF3036" w:rsidRPr="00650DE6">
              <w:rPr>
                <w:rStyle w:val="Hyperlink"/>
                <w:noProof/>
              </w:rPr>
              <w:t>5.2.1</w:t>
            </w:r>
            <w:r w:rsidR="00CF3036">
              <w:rPr>
                <w:noProof/>
                <w:sz w:val="22"/>
              </w:rPr>
              <w:tab/>
            </w:r>
            <w:r w:rsidR="00CF3036" w:rsidRPr="00650DE6">
              <w:rPr>
                <w:rStyle w:val="Hyperlink"/>
                <w:noProof/>
              </w:rPr>
              <w:t>Zeitplan und Zeiterfassung</w:t>
            </w:r>
            <w:r w:rsidR="00CF3036">
              <w:rPr>
                <w:noProof/>
                <w:webHidden/>
              </w:rPr>
              <w:tab/>
            </w:r>
            <w:r>
              <w:rPr>
                <w:noProof/>
                <w:webHidden/>
              </w:rPr>
              <w:fldChar w:fldCharType="begin"/>
            </w:r>
            <w:r w:rsidR="00CF3036">
              <w:rPr>
                <w:noProof/>
                <w:webHidden/>
              </w:rPr>
              <w:instrText xml:space="preserve"> PAGEREF _Toc287347034 \h </w:instrText>
            </w:r>
            <w:r>
              <w:rPr>
                <w:noProof/>
                <w:webHidden/>
              </w:rPr>
            </w:r>
            <w:r>
              <w:rPr>
                <w:noProof/>
                <w:webHidden/>
              </w:rPr>
              <w:fldChar w:fldCharType="separate"/>
            </w:r>
            <w:r w:rsidR="00CF3036">
              <w:rPr>
                <w:noProof/>
                <w:webHidden/>
              </w:rPr>
              <w:t>8</w:t>
            </w:r>
            <w:r>
              <w:rPr>
                <w:noProof/>
                <w:webHidden/>
              </w:rPr>
              <w:fldChar w:fldCharType="end"/>
            </w:r>
          </w:hyperlink>
        </w:p>
        <w:p w:rsidR="00CF3036" w:rsidRDefault="00747D14">
          <w:pPr>
            <w:pStyle w:val="TOC3"/>
            <w:tabs>
              <w:tab w:val="left" w:pos="1100"/>
              <w:tab w:val="right" w:leader="dot" w:pos="9062"/>
            </w:tabs>
            <w:rPr>
              <w:noProof/>
              <w:sz w:val="22"/>
            </w:rPr>
          </w:pPr>
          <w:hyperlink w:anchor="_Toc287347035" w:history="1">
            <w:r w:rsidR="00CF3036" w:rsidRPr="00650DE6">
              <w:rPr>
                <w:rStyle w:val="Hyperlink"/>
                <w:noProof/>
              </w:rPr>
              <w:t>5.2.2</w:t>
            </w:r>
            <w:r w:rsidR="00CF3036">
              <w:rPr>
                <w:noProof/>
                <w:sz w:val="22"/>
              </w:rPr>
              <w:tab/>
            </w:r>
            <w:r w:rsidR="00CF3036" w:rsidRPr="00650DE6">
              <w:rPr>
                <w:rStyle w:val="Hyperlink"/>
                <w:noProof/>
              </w:rPr>
              <w:t>Iterationsplanung / Milestones</w:t>
            </w:r>
            <w:r w:rsidR="00CF3036">
              <w:rPr>
                <w:noProof/>
                <w:webHidden/>
              </w:rPr>
              <w:tab/>
            </w:r>
            <w:r>
              <w:rPr>
                <w:noProof/>
                <w:webHidden/>
              </w:rPr>
              <w:fldChar w:fldCharType="begin"/>
            </w:r>
            <w:r w:rsidR="00CF3036">
              <w:rPr>
                <w:noProof/>
                <w:webHidden/>
              </w:rPr>
              <w:instrText xml:space="preserve"> PAGEREF _Toc287347035 \h </w:instrText>
            </w:r>
            <w:r>
              <w:rPr>
                <w:noProof/>
                <w:webHidden/>
              </w:rPr>
            </w:r>
            <w:r>
              <w:rPr>
                <w:noProof/>
                <w:webHidden/>
              </w:rPr>
              <w:fldChar w:fldCharType="separate"/>
            </w:r>
            <w:r w:rsidR="00CF3036">
              <w:rPr>
                <w:noProof/>
                <w:webHidden/>
              </w:rPr>
              <w:t>9</w:t>
            </w:r>
            <w:r>
              <w:rPr>
                <w:noProof/>
                <w:webHidden/>
              </w:rPr>
              <w:fldChar w:fldCharType="end"/>
            </w:r>
          </w:hyperlink>
        </w:p>
        <w:p w:rsidR="00CF3036" w:rsidRDefault="00747D14">
          <w:pPr>
            <w:pStyle w:val="TOC3"/>
            <w:tabs>
              <w:tab w:val="left" w:pos="1320"/>
              <w:tab w:val="right" w:leader="dot" w:pos="9062"/>
            </w:tabs>
            <w:rPr>
              <w:noProof/>
              <w:sz w:val="22"/>
            </w:rPr>
          </w:pPr>
          <w:hyperlink w:anchor="_Toc287347036" w:history="1">
            <w:r w:rsidR="00CF3036" w:rsidRPr="00650DE6">
              <w:rPr>
                <w:rStyle w:val="Hyperlink"/>
                <w:noProof/>
                <w:spacing w:val="10"/>
              </w:rPr>
              <w:t>5.2.2.1</w:t>
            </w:r>
            <w:r w:rsidR="00CF3036">
              <w:rPr>
                <w:noProof/>
                <w:sz w:val="22"/>
              </w:rPr>
              <w:tab/>
            </w:r>
            <w:r w:rsidR="00CF3036" w:rsidRPr="00650DE6">
              <w:rPr>
                <w:rStyle w:val="Hyperlink"/>
                <w:noProof/>
                <w:spacing w:val="10"/>
              </w:rPr>
              <w:t>Inception</w:t>
            </w:r>
            <w:r w:rsidR="00CF3036">
              <w:rPr>
                <w:noProof/>
                <w:webHidden/>
              </w:rPr>
              <w:tab/>
            </w:r>
            <w:r>
              <w:rPr>
                <w:noProof/>
                <w:webHidden/>
              </w:rPr>
              <w:fldChar w:fldCharType="begin"/>
            </w:r>
            <w:r w:rsidR="00CF3036">
              <w:rPr>
                <w:noProof/>
                <w:webHidden/>
              </w:rPr>
              <w:instrText xml:space="preserve"> PAGEREF _Toc287347036 \h </w:instrText>
            </w:r>
            <w:r>
              <w:rPr>
                <w:noProof/>
                <w:webHidden/>
              </w:rPr>
            </w:r>
            <w:r>
              <w:rPr>
                <w:noProof/>
                <w:webHidden/>
              </w:rPr>
              <w:fldChar w:fldCharType="separate"/>
            </w:r>
            <w:r w:rsidR="00CF3036">
              <w:rPr>
                <w:noProof/>
                <w:webHidden/>
              </w:rPr>
              <w:t>9</w:t>
            </w:r>
            <w:r>
              <w:rPr>
                <w:noProof/>
                <w:webHidden/>
              </w:rPr>
              <w:fldChar w:fldCharType="end"/>
            </w:r>
          </w:hyperlink>
        </w:p>
        <w:p w:rsidR="00CF3036" w:rsidRDefault="00747D14">
          <w:pPr>
            <w:pStyle w:val="TOC3"/>
            <w:tabs>
              <w:tab w:val="left" w:pos="1100"/>
              <w:tab w:val="right" w:leader="dot" w:pos="9062"/>
            </w:tabs>
            <w:rPr>
              <w:noProof/>
              <w:sz w:val="22"/>
            </w:rPr>
          </w:pPr>
          <w:hyperlink w:anchor="_Toc287347037" w:history="1">
            <w:r w:rsidR="00CF3036" w:rsidRPr="00650DE6">
              <w:rPr>
                <w:rStyle w:val="Hyperlink"/>
                <w:noProof/>
              </w:rPr>
              <w:t>5.2.3</w:t>
            </w:r>
            <w:r w:rsidR="00CF3036">
              <w:rPr>
                <w:noProof/>
                <w:sz w:val="22"/>
              </w:rPr>
              <w:tab/>
            </w:r>
            <w:r w:rsidR="00CF3036" w:rsidRPr="00650DE6">
              <w:rPr>
                <w:rStyle w:val="Hyperlink"/>
                <w:noProof/>
              </w:rPr>
              <w:t>Besprechungen</w:t>
            </w:r>
            <w:r w:rsidR="00CF3036">
              <w:rPr>
                <w:noProof/>
                <w:webHidden/>
              </w:rPr>
              <w:tab/>
            </w:r>
            <w:r>
              <w:rPr>
                <w:noProof/>
                <w:webHidden/>
              </w:rPr>
              <w:fldChar w:fldCharType="begin"/>
            </w:r>
            <w:r w:rsidR="00CF3036">
              <w:rPr>
                <w:noProof/>
                <w:webHidden/>
              </w:rPr>
              <w:instrText xml:space="preserve"> PAGEREF _Toc287347037 \h </w:instrText>
            </w:r>
            <w:r>
              <w:rPr>
                <w:noProof/>
                <w:webHidden/>
              </w:rPr>
            </w:r>
            <w:r>
              <w:rPr>
                <w:noProof/>
                <w:webHidden/>
              </w:rPr>
              <w:fldChar w:fldCharType="separate"/>
            </w:r>
            <w:r w:rsidR="00CF3036">
              <w:rPr>
                <w:noProof/>
                <w:webHidden/>
              </w:rPr>
              <w:t>11</w:t>
            </w:r>
            <w:r>
              <w:rPr>
                <w:noProof/>
                <w:webHidden/>
              </w:rPr>
              <w:fldChar w:fldCharType="end"/>
            </w:r>
          </w:hyperlink>
        </w:p>
        <w:p w:rsidR="00CF3036" w:rsidRDefault="00747D14">
          <w:pPr>
            <w:pStyle w:val="TOC3"/>
            <w:tabs>
              <w:tab w:val="left" w:pos="1100"/>
              <w:tab w:val="right" w:leader="dot" w:pos="9062"/>
            </w:tabs>
            <w:rPr>
              <w:noProof/>
              <w:sz w:val="22"/>
            </w:rPr>
          </w:pPr>
          <w:hyperlink w:anchor="_Toc287347038" w:history="1">
            <w:r w:rsidR="00CF3036" w:rsidRPr="00650DE6">
              <w:rPr>
                <w:rStyle w:val="Hyperlink"/>
                <w:noProof/>
              </w:rPr>
              <w:t>5.2.4</w:t>
            </w:r>
            <w:r w:rsidR="00CF3036">
              <w:rPr>
                <w:noProof/>
                <w:sz w:val="22"/>
              </w:rPr>
              <w:tab/>
            </w:r>
            <w:r w:rsidR="00CF3036" w:rsidRPr="00650DE6">
              <w:rPr>
                <w:rStyle w:val="Hyperlink"/>
                <w:noProof/>
              </w:rPr>
              <w:t>Abgabe</w:t>
            </w:r>
            <w:r w:rsidR="00CF3036">
              <w:rPr>
                <w:noProof/>
                <w:webHidden/>
              </w:rPr>
              <w:tab/>
            </w:r>
            <w:r>
              <w:rPr>
                <w:noProof/>
                <w:webHidden/>
              </w:rPr>
              <w:fldChar w:fldCharType="begin"/>
            </w:r>
            <w:r w:rsidR="00CF3036">
              <w:rPr>
                <w:noProof/>
                <w:webHidden/>
              </w:rPr>
              <w:instrText xml:space="preserve"> PAGEREF _Toc287347038 \h </w:instrText>
            </w:r>
            <w:r>
              <w:rPr>
                <w:noProof/>
                <w:webHidden/>
              </w:rPr>
            </w:r>
            <w:r>
              <w:rPr>
                <w:noProof/>
                <w:webHidden/>
              </w:rPr>
              <w:fldChar w:fldCharType="separate"/>
            </w:r>
            <w:r w:rsidR="00CF3036">
              <w:rPr>
                <w:noProof/>
                <w:webHidden/>
              </w:rPr>
              <w:t>11</w:t>
            </w:r>
            <w:r>
              <w:rPr>
                <w:noProof/>
                <w:webHidden/>
              </w:rPr>
              <w:fldChar w:fldCharType="end"/>
            </w:r>
          </w:hyperlink>
        </w:p>
        <w:p w:rsidR="00CF3036" w:rsidRDefault="00747D14">
          <w:pPr>
            <w:pStyle w:val="TOC3"/>
            <w:tabs>
              <w:tab w:val="left" w:pos="1100"/>
              <w:tab w:val="right" w:leader="dot" w:pos="9062"/>
            </w:tabs>
            <w:rPr>
              <w:noProof/>
              <w:sz w:val="22"/>
            </w:rPr>
          </w:pPr>
          <w:hyperlink w:anchor="_Toc287347039" w:history="1">
            <w:r w:rsidR="00CF3036" w:rsidRPr="00650DE6">
              <w:rPr>
                <w:rStyle w:val="Hyperlink"/>
                <w:noProof/>
              </w:rPr>
              <w:t>5.2.5</w:t>
            </w:r>
            <w:r w:rsidR="00CF3036">
              <w:rPr>
                <w:noProof/>
                <w:sz w:val="22"/>
              </w:rPr>
              <w:tab/>
            </w:r>
            <w:r w:rsidR="00CF3036" w:rsidRPr="00650DE6">
              <w:rPr>
                <w:rStyle w:val="Hyperlink"/>
                <w:noProof/>
              </w:rPr>
              <w:t>Deployment</w:t>
            </w:r>
            <w:r w:rsidR="00CF3036">
              <w:rPr>
                <w:noProof/>
                <w:webHidden/>
              </w:rPr>
              <w:tab/>
            </w:r>
            <w:r>
              <w:rPr>
                <w:noProof/>
                <w:webHidden/>
              </w:rPr>
              <w:fldChar w:fldCharType="begin"/>
            </w:r>
            <w:r w:rsidR="00CF3036">
              <w:rPr>
                <w:noProof/>
                <w:webHidden/>
              </w:rPr>
              <w:instrText xml:space="preserve"> PAGEREF _Toc287347039 \h </w:instrText>
            </w:r>
            <w:r>
              <w:rPr>
                <w:noProof/>
                <w:webHidden/>
              </w:rPr>
            </w:r>
            <w:r>
              <w:rPr>
                <w:noProof/>
                <w:webHidden/>
              </w:rPr>
              <w:fldChar w:fldCharType="separate"/>
            </w:r>
            <w:r w:rsidR="00CF3036">
              <w:rPr>
                <w:noProof/>
                <w:webHidden/>
              </w:rPr>
              <w:t>11</w:t>
            </w:r>
            <w:r>
              <w:rPr>
                <w:noProof/>
                <w:webHidden/>
              </w:rPr>
              <w:fldChar w:fldCharType="end"/>
            </w:r>
          </w:hyperlink>
        </w:p>
        <w:p w:rsidR="00CF3036" w:rsidRDefault="00747D14">
          <w:pPr>
            <w:pStyle w:val="TOC1"/>
            <w:tabs>
              <w:tab w:val="left" w:pos="440"/>
              <w:tab w:val="right" w:leader="dot" w:pos="9062"/>
            </w:tabs>
            <w:rPr>
              <w:b w:val="0"/>
              <w:noProof/>
              <w:sz w:val="22"/>
              <w:szCs w:val="22"/>
              <w:lang w:eastAsia="de-CH"/>
            </w:rPr>
          </w:pPr>
          <w:hyperlink w:anchor="_Toc287347040" w:history="1">
            <w:r w:rsidR="00CF3036" w:rsidRPr="00650DE6">
              <w:rPr>
                <w:rStyle w:val="Hyperlink"/>
                <w:noProof/>
              </w:rPr>
              <w:t>6</w:t>
            </w:r>
            <w:r w:rsidR="00CF3036">
              <w:rPr>
                <w:b w:val="0"/>
                <w:noProof/>
                <w:sz w:val="22"/>
                <w:szCs w:val="22"/>
                <w:lang w:eastAsia="de-CH"/>
              </w:rPr>
              <w:tab/>
            </w:r>
            <w:r w:rsidR="00CF3036" w:rsidRPr="00650DE6">
              <w:rPr>
                <w:rStyle w:val="Hyperlink"/>
                <w:noProof/>
              </w:rPr>
              <w:t>Risiko Management</w:t>
            </w:r>
            <w:r w:rsidR="00CF3036">
              <w:rPr>
                <w:noProof/>
                <w:webHidden/>
              </w:rPr>
              <w:tab/>
            </w:r>
            <w:r>
              <w:rPr>
                <w:noProof/>
                <w:webHidden/>
              </w:rPr>
              <w:fldChar w:fldCharType="begin"/>
            </w:r>
            <w:r w:rsidR="00CF3036">
              <w:rPr>
                <w:noProof/>
                <w:webHidden/>
              </w:rPr>
              <w:instrText xml:space="preserve"> PAGEREF _Toc287347040 \h </w:instrText>
            </w:r>
            <w:r>
              <w:rPr>
                <w:noProof/>
                <w:webHidden/>
              </w:rPr>
            </w:r>
            <w:r>
              <w:rPr>
                <w:noProof/>
                <w:webHidden/>
              </w:rPr>
              <w:fldChar w:fldCharType="separate"/>
            </w:r>
            <w:r w:rsidR="00CF3036">
              <w:rPr>
                <w:noProof/>
                <w:webHidden/>
              </w:rPr>
              <w:t>12</w:t>
            </w:r>
            <w:r>
              <w:rPr>
                <w:noProof/>
                <w:webHidden/>
              </w:rPr>
              <w:fldChar w:fldCharType="end"/>
            </w:r>
          </w:hyperlink>
        </w:p>
        <w:p w:rsidR="00CF3036" w:rsidRDefault="00747D14">
          <w:pPr>
            <w:pStyle w:val="TOC1"/>
            <w:tabs>
              <w:tab w:val="left" w:pos="440"/>
              <w:tab w:val="right" w:leader="dot" w:pos="9062"/>
            </w:tabs>
            <w:rPr>
              <w:b w:val="0"/>
              <w:noProof/>
              <w:sz w:val="22"/>
              <w:szCs w:val="22"/>
              <w:lang w:eastAsia="de-CH"/>
            </w:rPr>
          </w:pPr>
          <w:hyperlink w:anchor="_Toc287347041" w:history="1">
            <w:r w:rsidR="00CF3036" w:rsidRPr="00650DE6">
              <w:rPr>
                <w:rStyle w:val="Hyperlink"/>
                <w:noProof/>
              </w:rPr>
              <w:t>7</w:t>
            </w:r>
            <w:r w:rsidR="00CF3036">
              <w:rPr>
                <w:b w:val="0"/>
                <w:noProof/>
                <w:sz w:val="22"/>
                <w:szCs w:val="22"/>
                <w:lang w:eastAsia="de-CH"/>
              </w:rPr>
              <w:tab/>
            </w:r>
            <w:r w:rsidR="00CF3036" w:rsidRPr="00650DE6">
              <w:rPr>
                <w:rStyle w:val="Hyperlink"/>
                <w:noProof/>
              </w:rPr>
              <w:t>Arbeitspakete</w:t>
            </w:r>
            <w:r w:rsidR="00CF3036">
              <w:rPr>
                <w:noProof/>
                <w:webHidden/>
              </w:rPr>
              <w:tab/>
            </w:r>
            <w:r>
              <w:rPr>
                <w:noProof/>
                <w:webHidden/>
              </w:rPr>
              <w:fldChar w:fldCharType="begin"/>
            </w:r>
            <w:r w:rsidR="00CF3036">
              <w:rPr>
                <w:noProof/>
                <w:webHidden/>
              </w:rPr>
              <w:instrText xml:space="preserve"> PAGEREF _Toc287347041 \h </w:instrText>
            </w:r>
            <w:r>
              <w:rPr>
                <w:noProof/>
                <w:webHidden/>
              </w:rPr>
            </w:r>
            <w:r>
              <w:rPr>
                <w:noProof/>
                <w:webHidden/>
              </w:rPr>
              <w:fldChar w:fldCharType="separate"/>
            </w:r>
            <w:r w:rsidR="00CF3036">
              <w:rPr>
                <w:noProof/>
                <w:webHidden/>
              </w:rPr>
              <w:t>13</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42" w:history="1">
            <w:r w:rsidR="00CF3036" w:rsidRPr="00650DE6">
              <w:rPr>
                <w:rStyle w:val="Hyperlink"/>
                <w:noProof/>
              </w:rPr>
              <w:t>7.1</w:t>
            </w:r>
            <w:r w:rsidR="00CF3036">
              <w:rPr>
                <w:noProof/>
                <w:sz w:val="22"/>
                <w:szCs w:val="22"/>
                <w:lang w:eastAsia="de-CH"/>
              </w:rPr>
              <w:tab/>
            </w:r>
            <w:r w:rsidR="00CF3036" w:rsidRPr="00650DE6">
              <w:rPr>
                <w:rStyle w:val="Hyperlink"/>
                <w:noProof/>
              </w:rPr>
              <w:t>MS1</w:t>
            </w:r>
            <w:r w:rsidR="00CF3036">
              <w:rPr>
                <w:noProof/>
                <w:webHidden/>
              </w:rPr>
              <w:tab/>
            </w:r>
            <w:r>
              <w:rPr>
                <w:noProof/>
                <w:webHidden/>
              </w:rPr>
              <w:fldChar w:fldCharType="begin"/>
            </w:r>
            <w:r w:rsidR="00CF3036">
              <w:rPr>
                <w:noProof/>
                <w:webHidden/>
              </w:rPr>
              <w:instrText xml:space="preserve"> PAGEREF _Toc287347042 \h </w:instrText>
            </w:r>
            <w:r>
              <w:rPr>
                <w:noProof/>
                <w:webHidden/>
              </w:rPr>
            </w:r>
            <w:r>
              <w:rPr>
                <w:noProof/>
                <w:webHidden/>
              </w:rPr>
              <w:fldChar w:fldCharType="separate"/>
            </w:r>
            <w:r w:rsidR="00CF3036">
              <w:rPr>
                <w:noProof/>
                <w:webHidden/>
              </w:rPr>
              <w:t>13</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43" w:history="1">
            <w:r w:rsidR="00CF3036" w:rsidRPr="00650DE6">
              <w:rPr>
                <w:rStyle w:val="Hyperlink"/>
                <w:noProof/>
              </w:rPr>
              <w:t>7.2</w:t>
            </w:r>
            <w:r w:rsidR="00CF3036">
              <w:rPr>
                <w:noProof/>
                <w:sz w:val="22"/>
                <w:szCs w:val="22"/>
                <w:lang w:eastAsia="de-CH"/>
              </w:rPr>
              <w:tab/>
            </w:r>
            <w:r w:rsidR="00CF3036" w:rsidRPr="00650DE6">
              <w:rPr>
                <w:rStyle w:val="Hyperlink"/>
                <w:noProof/>
              </w:rPr>
              <w:t>MS2</w:t>
            </w:r>
            <w:r w:rsidR="00CF3036">
              <w:rPr>
                <w:noProof/>
                <w:webHidden/>
              </w:rPr>
              <w:tab/>
            </w:r>
            <w:r>
              <w:rPr>
                <w:noProof/>
                <w:webHidden/>
              </w:rPr>
              <w:fldChar w:fldCharType="begin"/>
            </w:r>
            <w:r w:rsidR="00CF3036">
              <w:rPr>
                <w:noProof/>
                <w:webHidden/>
              </w:rPr>
              <w:instrText xml:space="preserve"> PAGEREF _Toc287347043 \h </w:instrText>
            </w:r>
            <w:r>
              <w:rPr>
                <w:noProof/>
                <w:webHidden/>
              </w:rPr>
            </w:r>
            <w:r>
              <w:rPr>
                <w:noProof/>
                <w:webHidden/>
              </w:rPr>
              <w:fldChar w:fldCharType="separate"/>
            </w:r>
            <w:r w:rsidR="00CF3036">
              <w:rPr>
                <w:noProof/>
                <w:webHidden/>
              </w:rPr>
              <w:t>14</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44" w:history="1">
            <w:r w:rsidR="00CF3036" w:rsidRPr="00650DE6">
              <w:rPr>
                <w:rStyle w:val="Hyperlink"/>
                <w:noProof/>
              </w:rPr>
              <w:t>7.3</w:t>
            </w:r>
            <w:r w:rsidR="00CF3036">
              <w:rPr>
                <w:noProof/>
                <w:sz w:val="22"/>
                <w:szCs w:val="22"/>
                <w:lang w:eastAsia="de-CH"/>
              </w:rPr>
              <w:tab/>
            </w:r>
            <w:r w:rsidR="00CF3036" w:rsidRPr="00650DE6">
              <w:rPr>
                <w:rStyle w:val="Hyperlink"/>
                <w:noProof/>
              </w:rPr>
              <w:t>MS3</w:t>
            </w:r>
            <w:r w:rsidR="00CF3036">
              <w:rPr>
                <w:noProof/>
                <w:webHidden/>
              </w:rPr>
              <w:tab/>
            </w:r>
            <w:r>
              <w:rPr>
                <w:noProof/>
                <w:webHidden/>
              </w:rPr>
              <w:fldChar w:fldCharType="begin"/>
            </w:r>
            <w:r w:rsidR="00CF3036">
              <w:rPr>
                <w:noProof/>
                <w:webHidden/>
              </w:rPr>
              <w:instrText xml:space="preserve"> PAGEREF _Toc287347044 \h </w:instrText>
            </w:r>
            <w:r>
              <w:rPr>
                <w:noProof/>
                <w:webHidden/>
              </w:rPr>
            </w:r>
            <w:r>
              <w:rPr>
                <w:noProof/>
                <w:webHidden/>
              </w:rPr>
              <w:fldChar w:fldCharType="separate"/>
            </w:r>
            <w:r w:rsidR="00CF3036">
              <w:rPr>
                <w:noProof/>
                <w:webHidden/>
              </w:rPr>
              <w:t>15</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45" w:history="1">
            <w:r w:rsidR="00CF3036" w:rsidRPr="00650DE6">
              <w:rPr>
                <w:rStyle w:val="Hyperlink"/>
                <w:noProof/>
              </w:rPr>
              <w:t>7.4</w:t>
            </w:r>
            <w:r w:rsidR="00CF3036">
              <w:rPr>
                <w:noProof/>
                <w:sz w:val="22"/>
                <w:szCs w:val="22"/>
                <w:lang w:eastAsia="de-CH"/>
              </w:rPr>
              <w:tab/>
            </w:r>
            <w:r w:rsidR="00CF3036" w:rsidRPr="00650DE6">
              <w:rPr>
                <w:rStyle w:val="Hyperlink"/>
                <w:noProof/>
              </w:rPr>
              <w:t>MS4</w:t>
            </w:r>
            <w:r w:rsidR="00CF3036">
              <w:rPr>
                <w:noProof/>
                <w:webHidden/>
              </w:rPr>
              <w:tab/>
            </w:r>
            <w:r>
              <w:rPr>
                <w:noProof/>
                <w:webHidden/>
              </w:rPr>
              <w:fldChar w:fldCharType="begin"/>
            </w:r>
            <w:r w:rsidR="00CF3036">
              <w:rPr>
                <w:noProof/>
                <w:webHidden/>
              </w:rPr>
              <w:instrText xml:space="preserve"> PAGEREF _Toc287347045 \h </w:instrText>
            </w:r>
            <w:r>
              <w:rPr>
                <w:noProof/>
                <w:webHidden/>
              </w:rPr>
            </w:r>
            <w:r>
              <w:rPr>
                <w:noProof/>
                <w:webHidden/>
              </w:rPr>
              <w:fldChar w:fldCharType="separate"/>
            </w:r>
            <w:r w:rsidR="00CF3036">
              <w:rPr>
                <w:noProof/>
                <w:webHidden/>
              </w:rPr>
              <w:t>16</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46" w:history="1">
            <w:r w:rsidR="00CF3036" w:rsidRPr="00650DE6">
              <w:rPr>
                <w:rStyle w:val="Hyperlink"/>
                <w:noProof/>
              </w:rPr>
              <w:t>7.5</w:t>
            </w:r>
            <w:r w:rsidR="00CF3036">
              <w:rPr>
                <w:noProof/>
                <w:sz w:val="22"/>
                <w:szCs w:val="22"/>
                <w:lang w:eastAsia="de-CH"/>
              </w:rPr>
              <w:tab/>
            </w:r>
            <w:r w:rsidR="00CF3036" w:rsidRPr="00650DE6">
              <w:rPr>
                <w:rStyle w:val="Hyperlink"/>
                <w:noProof/>
              </w:rPr>
              <w:t>MS5</w:t>
            </w:r>
            <w:r w:rsidR="00CF3036">
              <w:rPr>
                <w:noProof/>
                <w:webHidden/>
              </w:rPr>
              <w:tab/>
            </w:r>
            <w:r>
              <w:rPr>
                <w:noProof/>
                <w:webHidden/>
              </w:rPr>
              <w:fldChar w:fldCharType="begin"/>
            </w:r>
            <w:r w:rsidR="00CF3036">
              <w:rPr>
                <w:noProof/>
                <w:webHidden/>
              </w:rPr>
              <w:instrText xml:space="preserve"> PAGEREF _Toc287347046 \h </w:instrText>
            </w:r>
            <w:r>
              <w:rPr>
                <w:noProof/>
                <w:webHidden/>
              </w:rPr>
            </w:r>
            <w:r>
              <w:rPr>
                <w:noProof/>
                <w:webHidden/>
              </w:rPr>
              <w:fldChar w:fldCharType="separate"/>
            </w:r>
            <w:r w:rsidR="00CF3036">
              <w:rPr>
                <w:noProof/>
                <w:webHidden/>
              </w:rPr>
              <w:t>17</w:t>
            </w:r>
            <w:r>
              <w:rPr>
                <w:noProof/>
                <w:webHidden/>
              </w:rPr>
              <w:fldChar w:fldCharType="end"/>
            </w:r>
          </w:hyperlink>
        </w:p>
        <w:p w:rsidR="00CF3036" w:rsidRDefault="00747D14">
          <w:pPr>
            <w:pStyle w:val="TOC1"/>
            <w:tabs>
              <w:tab w:val="left" w:pos="440"/>
              <w:tab w:val="right" w:leader="dot" w:pos="9062"/>
            </w:tabs>
            <w:rPr>
              <w:b w:val="0"/>
              <w:noProof/>
              <w:sz w:val="22"/>
              <w:szCs w:val="22"/>
              <w:lang w:eastAsia="de-CH"/>
            </w:rPr>
          </w:pPr>
          <w:hyperlink w:anchor="_Toc287347047" w:history="1">
            <w:r w:rsidR="00CF3036" w:rsidRPr="00650DE6">
              <w:rPr>
                <w:rStyle w:val="Hyperlink"/>
                <w:noProof/>
              </w:rPr>
              <w:t>8</w:t>
            </w:r>
            <w:r w:rsidR="00CF3036">
              <w:rPr>
                <w:b w:val="0"/>
                <w:noProof/>
                <w:sz w:val="22"/>
                <w:szCs w:val="22"/>
                <w:lang w:eastAsia="de-CH"/>
              </w:rPr>
              <w:tab/>
            </w:r>
            <w:r w:rsidR="00CF3036" w:rsidRPr="00650DE6">
              <w:rPr>
                <w:rStyle w:val="Hyperlink"/>
                <w:noProof/>
              </w:rPr>
              <w:t>Infrastruktur</w:t>
            </w:r>
            <w:r w:rsidR="00CF3036">
              <w:rPr>
                <w:noProof/>
                <w:webHidden/>
              </w:rPr>
              <w:tab/>
            </w:r>
            <w:r>
              <w:rPr>
                <w:noProof/>
                <w:webHidden/>
              </w:rPr>
              <w:fldChar w:fldCharType="begin"/>
            </w:r>
            <w:r w:rsidR="00CF3036">
              <w:rPr>
                <w:noProof/>
                <w:webHidden/>
              </w:rPr>
              <w:instrText xml:space="preserve"> PAGEREF _Toc287347047 \h </w:instrText>
            </w:r>
            <w:r>
              <w:rPr>
                <w:noProof/>
                <w:webHidden/>
              </w:rPr>
            </w:r>
            <w:r>
              <w:rPr>
                <w:noProof/>
                <w:webHidden/>
              </w:rPr>
              <w:fldChar w:fldCharType="separate"/>
            </w:r>
            <w:r w:rsidR="00CF3036">
              <w:rPr>
                <w:noProof/>
                <w:webHidden/>
              </w:rPr>
              <w:t>18</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48" w:history="1">
            <w:r w:rsidR="00CF3036" w:rsidRPr="00650DE6">
              <w:rPr>
                <w:rStyle w:val="Hyperlink"/>
                <w:noProof/>
              </w:rPr>
              <w:t>8.1</w:t>
            </w:r>
            <w:r w:rsidR="00CF3036">
              <w:rPr>
                <w:noProof/>
                <w:sz w:val="22"/>
                <w:szCs w:val="22"/>
                <w:lang w:eastAsia="de-CH"/>
              </w:rPr>
              <w:tab/>
            </w:r>
            <w:r w:rsidR="00CF3036" w:rsidRPr="00650DE6">
              <w:rPr>
                <w:rStyle w:val="Hyperlink"/>
                <w:noProof/>
              </w:rPr>
              <w:t>Software</w:t>
            </w:r>
            <w:r w:rsidR="00CF3036">
              <w:rPr>
                <w:noProof/>
                <w:webHidden/>
              </w:rPr>
              <w:tab/>
            </w:r>
            <w:r>
              <w:rPr>
                <w:noProof/>
                <w:webHidden/>
              </w:rPr>
              <w:fldChar w:fldCharType="begin"/>
            </w:r>
            <w:r w:rsidR="00CF3036">
              <w:rPr>
                <w:noProof/>
                <w:webHidden/>
              </w:rPr>
              <w:instrText xml:space="preserve"> PAGEREF _Toc287347048 \h </w:instrText>
            </w:r>
            <w:r>
              <w:rPr>
                <w:noProof/>
                <w:webHidden/>
              </w:rPr>
            </w:r>
            <w:r>
              <w:rPr>
                <w:noProof/>
                <w:webHidden/>
              </w:rPr>
              <w:fldChar w:fldCharType="separate"/>
            </w:r>
            <w:r w:rsidR="00CF3036">
              <w:rPr>
                <w:noProof/>
                <w:webHidden/>
              </w:rPr>
              <w:t>18</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49" w:history="1">
            <w:r w:rsidR="00CF3036" w:rsidRPr="00650DE6">
              <w:rPr>
                <w:rStyle w:val="Hyperlink"/>
                <w:noProof/>
              </w:rPr>
              <w:t>8.2</w:t>
            </w:r>
            <w:r w:rsidR="00CF3036">
              <w:rPr>
                <w:noProof/>
                <w:sz w:val="22"/>
                <w:szCs w:val="22"/>
                <w:lang w:eastAsia="de-CH"/>
              </w:rPr>
              <w:tab/>
            </w:r>
            <w:r w:rsidR="00CF3036" w:rsidRPr="00650DE6">
              <w:rPr>
                <w:rStyle w:val="Hyperlink"/>
                <w:noProof/>
              </w:rPr>
              <w:t>Kommunikation</w:t>
            </w:r>
            <w:r w:rsidR="00CF3036">
              <w:rPr>
                <w:noProof/>
                <w:webHidden/>
              </w:rPr>
              <w:tab/>
            </w:r>
            <w:r>
              <w:rPr>
                <w:noProof/>
                <w:webHidden/>
              </w:rPr>
              <w:fldChar w:fldCharType="begin"/>
            </w:r>
            <w:r w:rsidR="00CF3036">
              <w:rPr>
                <w:noProof/>
                <w:webHidden/>
              </w:rPr>
              <w:instrText xml:space="preserve"> PAGEREF _Toc287347049 \h </w:instrText>
            </w:r>
            <w:r>
              <w:rPr>
                <w:noProof/>
                <w:webHidden/>
              </w:rPr>
            </w:r>
            <w:r>
              <w:rPr>
                <w:noProof/>
                <w:webHidden/>
              </w:rPr>
              <w:fldChar w:fldCharType="separate"/>
            </w:r>
            <w:r w:rsidR="00CF3036">
              <w:rPr>
                <w:noProof/>
                <w:webHidden/>
              </w:rPr>
              <w:t>18</w:t>
            </w:r>
            <w:r>
              <w:rPr>
                <w:noProof/>
                <w:webHidden/>
              </w:rPr>
              <w:fldChar w:fldCharType="end"/>
            </w:r>
          </w:hyperlink>
        </w:p>
        <w:p w:rsidR="00CF3036" w:rsidRDefault="00747D14">
          <w:pPr>
            <w:pStyle w:val="TOC1"/>
            <w:tabs>
              <w:tab w:val="left" w:pos="440"/>
              <w:tab w:val="right" w:leader="dot" w:pos="9062"/>
            </w:tabs>
            <w:rPr>
              <w:b w:val="0"/>
              <w:noProof/>
              <w:sz w:val="22"/>
              <w:szCs w:val="22"/>
              <w:lang w:eastAsia="de-CH"/>
            </w:rPr>
          </w:pPr>
          <w:hyperlink w:anchor="_Toc287347050" w:history="1">
            <w:r w:rsidR="00CF3036" w:rsidRPr="00650DE6">
              <w:rPr>
                <w:rStyle w:val="Hyperlink"/>
                <w:noProof/>
              </w:rPr>
              <w:t>9</w:t>
            </w:r>
            <w:r w:rsidR="00CF3036">
              <w:rPr>
                <w:b w:val="0"/>
                <w:noProof/>
                <w:sz w:val="22"/>
                <w:szCs w:val="22"/>
                <w:lang w:eastAsia="de-CH"/>
              </w:rPr>
              <w:tab/>
            </w:r>
            <w:r w:rsidR="00CF3036" w:rsidRPr="00650DE6">
              <w:rPr>
                <w:rStyle w:val="Hyperlink"/>
                <w:noProof/>
              </w:rPr>
              <w:t>Qualitätsmassnahmen</w:t>
            </w:r>
            <w:r w:rsidR="00CF3036">
              <w:rPr>
                <w:noProof/>
                <w:webHidden/>
              </w:rPr>
              <w:tab/>
            </w:r>
            <w:r>
              <w:rPr>
                <w:noProof/>
                <w:webHidden/>
              </w:rPr>
              <w:fldChar w:fldCharType="begin"/>
            </w:r>
            <w:r w:rsidR="00CF3036">
              <w:rPr>
                <w:noProof/>
                <w:webHidden/>
              </w:rPr>
              <w:instrText xml:space="preserve"> PAGEREF _Toc287347050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51" w:history="1">
            <w:r w:rsidR="00CF3036" w:rsidRPr="00650DE6">
              <w:rPr>
                <w:rStyle w:val="Hyperlink"/>
                <w:noProof/>
              </w:rPr>
              <w:t>9.1</w:t>
            </w:r>
            <w:r w:rsidR="00CF3036">
              <w:rPr>
                <w:noProof/>
                <w:sz w:val="22"/>
                <w:szCs w:val="22"/>
                <w:lang w:eastAsia="de-CH"/>
              </w:rPr>
              <w:tab/>
            </w:r>
            <w:r w:rsidR="00CF3036" w:rsidRPr="00650DE6">
              <w:rPr>
                <w:rStyle w:val="Hyperlink"/>
                <w:noProof/>
              </w:rPr>
              <w:t>Allgemein</w:t>
            </w:r>
            <w:r w:rsidR="00CF3036">
              <w:rPr>
                <w:noProof/>
                <w:webHidden/>
              </w:rPr>
              <w:tab/>
            </w:r>
            <w:r>
              <w:rPr>
                <w:noProof/>
                <w:webHidden/>
              </w:rPr>
              <w:fldChar w:fldCharType="begin"/>
            </w:r>
            <w:r w:rsidR="00CF3036">
              <w:rPr>
                <w:noProof/>
                <w:webHidden/>
              </w:rPr>
              <w:instrText xml:space="preserve"> PAGEREF _Toc287347051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747D14">
          <w:pPr>
            <w:pStyle w:val="TOC3"/>
            <w:tabs>
              <w:tab w:val="left" w:pos="1100"/>
              <w:tab w:val="right" w:leader="dot" w:pos="9062"/>
            </w:tabs>
            <w:rPr>
              <w:noProof/>
              <w:sz w:val="22"/>
            </w:rPr>
          </w:pPr>
          <w:hyperlink w:anchor="_Toc287347052" w:history="1">
            <w:r w:rsidR="00CF3036" w:rsidRPr="00650DE6">
              <w:rPr>
                <w:rStyle w:val="Hyperlink"/>
                <w:noProof/>
              </w:rPr>
              <w:t>9.1.1</w:t>
            </w:r>
            <w:r w:rsidR="00CF3036">
              <w:rPr>
                <w:noProof/>
                <w:sz w:val="22"/>
              </w:rPr>
              <w:tab/>
            </w:r>
            <w:r w:rsidR="00CF3036" w:rsidRPr="00650DE6">
              <w:rPr>
                <w:rStyle w:val="Hyperlink"/>
                <w:noProof/>
              </w:rPr>
              <w:t>Regelmässige Teamsitzungen und teamfördernde Massnahmen</w:t>
            </w:r>
            <w:r w:rsidR="00CF3036">
              <w:rPr>
                <w:noProof/>
                <w:webHidden/>
              </w:rPr>
              <w:tab/>
            </w:r>
            <w:r>
              <w:rPr>
                <w:noProof/>
                <w:webHidden/>
              </w:rPr>
              <w:fldChar w:fldCharType="begin"/>
            </w:r>
            <w:r w:rsidR="00CF3036">
              <w:rPr>
                <w:noProof/>
                <w:webHidden/>
              </w:rPr>
              <w:instrText xml:space="preserve"> PAGEREF _Toc287347052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747D14">
          <w:pPr>
            <w:pStyle w:val="TOC3"/>
            <w:tabs>
              <w:tab w:val="left" w:pos="1100"/>
              <w:tab w:val="right" w:leader="dot" w:pos="9062"/>
            </w:tabs>
            <w:rPr>
              <w:noProof/>
              <w:sz w:val="22"/>
            </w:rPr>
          </w:pPr>
          <w:hyperlink w:anchor="_Toc287347053" w:history="1">
            <w:r w:rsidR="00CF3036" w:rsidRPr="00650DE6">
              <w:rPr>
                <w:rStyle w:val="Hyperlink"/>
                <w:noProof/>
              </w:rPr>
              <w:t>9.1.2</w:t>
            </w:r>
            <w:r w:rsidR="00CF3036">
              <w:rPr>
                <w:noProof/>
                <w:sz w:val="22"/>
              </w:rPr>
              <w:tab/>
            </w:r>
            <w:r w:rsidR="00CF3036" w:rsidRPr="00650DE6">
              <w:rPr>
                <w:rStyle w:val="Hyperlink"/>
                <w:noProof/>
              </w:rPr>
              <w:t>Sourcecode Management</w:t>
            </w:r>
            <w:r w:rsidR="00CF3036">
              <w:rPr>
                <w:noProof/>
                <w:webHidden/>
              </w:rPr>
              <w:tab/>
            </w:r>
            <w:r>
              <w:rPr>
                <w:noProof/>
                <w:webHidden/>
              </w:rPr>
              <w:fldChar w:fldCharType="begin"/>
            </w:r>
            <w:r w:rsidR="00CF3036">
              <w:rPr>
                <w:noProof/>
                <w:webHidden/>
              </w:rPr>
              <w:instrText xml:space="preserve"> PAGEREF _Toc287347053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747D14">
          <w:pPr>
            <w:pStyle w:val="TOC3"/>
            <w:tabs>
              <w:tab w:val="left" w:pos="1100"/>
              <w:tab w:val="right" w:leader="dot" w:pos="9062"/>
            </w:tabs>
            <w:rPr>
              <w:noProof/>
              <w:sz w:val="22"/>
            </w:rPr>
          </w:pPr>
          <w:hyperlink w:anchor="_Toc287347054" w:history="1">
            <w:r w:rsidR="00CF3036" w:rsidRPr="00650DE6">
              <w:rPr>
                <w:rStyle w:val="Hyperlink"/>
                <w:noProof/>
              </w:rPr>
              <w:t>9.1.3</w:t>
            </w:r>
            <w:r w:rsidR="00CF3036">
              <w:rPr>
                <w:noProof/>
                <w:sz w:val="22"/>
              </w:rPr>
              <w:tab/>
            </w:r>
            <w:r w:rsidR="00CF3036" w:rsidRPr="00650DE6">
              <w:rPr>
                <w:rStyle w:val="Hyperlink"/>
                <w:noProof/>
              </w:rPr>
              <w:t>Issuetracking</w:t>
            </w:r>
            <w:r w:rsidR="00CF3036">
              <w:rPr>
                <w:noProof/>
                <w:webHidden/>
              </w:rPr>
              <w:tab/>
            </w:r>
            <w:r>
              <w:rPr>
                <w:noProof/>
                <w:webHidden/>
              </w:rPr>
              <w:fldChar w:fldCharType="begin"/>
            </w:r>
            <w:r w:rsidR="00CF3036">
              <w:rPr>
                <w:noProof/>
                <w:webHidden/>
              </w:rPr>
              <w:instrText xml:space="preserve"> PAGEREF _Toc287347054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747D14">
          <w:pPr>
            <w:pStyle w:val="TOC3"/>
            <w:tabs>
              <w:tab w:val="left" w:pos="1100"/>
              <w:tab w:val="right" w:leader="dot" w:pos="9062"/>
            </w:tabs>
            <w:rPr>
              <w:noProof/>
              <w:sz w:val="22"/>
            </w:rPr>
          </w:pPr>
          <w:hyperlink w:anchor="_Toc287347055" w:history="1">
            <w:r w:rsidR="00CF3036" w:rsidRPr="00650DE6">
              <w:rPr>
                <w:rStyle w:val="Hyperlink"/>
                <w:noProof/>
              </w:rPr>
              <w:t>9.1.4</w:t>
            </w:r>
            <w:r w:rsidR="00CF3036">
              <w:rPr>
                <w:noProof/>
                <w:sz w:val="22"/>
              </w:rPr>
              <w:tab/>
            </w:r>
            <w:r w:rsidR="00CF3036" w:rsidRPr="00650DE6">
              <w:rPr>
                <w:rStyle w:val="Hyperlink"/>
                <w:noProof/>
              </w:rPr>
              <w:t>Austausch</w:t>
            </w:r>
            <w:r w:rsidR="00CF3036">
              <w:rPr>
                <w:noProof/>
                <w:webHidden/>
              </w:rPr>
              <w:tab/>
            </w:r>
            <w:r>
              <w:rPr>
                <w:noProof/>
                <w:webHidden/>
              </w:rPr>
              <w:fldChar w:fldCharType="begin"/>
            </w:r>
            <w:r w:rsidR="00CF3036">
              <w:rPr>
                <w:noProof/>
                <w:webHidden/>
              </w:rPr>
              <w:instrText xml:space="preserve"> PAGEREF _Toc287347055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747D14">
          <w:pPr>
            <w:pStyle w:val="TOC3"/>
            <w:tabs>
              <w:tab w:val="left" w:pos="1100"/>
              <w:tab w:val="right" w:leader="dot" w:pos="9062"/>
            </w:tabs>
            <w:rPr>
              <w:noProof/>
              <w:sz w:val="22"/>
            </w:rPr>
          </w:pPr>
          <w:hyperlink w:anchor="_Toc287347056" w:history="1">
            <w:r w:rsidR="00CF3036" w:rsidRPr="00650DE6">
              <w:rPr>
                <w:rStyle w:val="Hyperlink"/>
                <w:noProof/>
              </w:rPr>
              <w:t>9.1.5</w:t>
            </w:r>
            <w:r w:rsidR="00CF3036">
              <w:rPr>
                <w:noProof/>
                <w:sz w:val="22"/>
              </w:rPr>
              <w:tab/>
            </w:r>
            <w:r w:rsidR="00CF3036" w:rsidRPr="00650DE6">
              <w:rPr>
                <w:rStyle w:val="Hyperlink"/>
                <w:noProof/>
              </w:rPr>
              <w:t>Documetation Guidelines &amp; Review</w:t>
            </w:r>
            <w:r w:rsidR="00CF3036">
              <w:rPr>
                <w:noProof/>
                <w:webHidden/>
              </w:rPr>
              <w:tab/>
            </w:r>
            <w:r>
              <w:rPr>
                <w:noProof/>
                <w:webHidden/>
              </w:rPr>
              <w:fldChar w:fldCharType="begin"/>
            </w:r>
            <w:r w:rsidR="00CF3036">
              <w:rPr>
                <w:noProof/>
                <w:webHidden/>
              </w:rPr>
              <w:instrText xml:space="preserve"> PAGEREF _Toc287347056 \h </w:instrText>
            </w:r>
            <w:r>
              <w:rPr>
                <w:noProof/>
                <w:webHidden/>
              </w:rPr>
            </w:r>
            <w:r>
              <w:rPr>
                <w:noProof/>
                <w:webHidden/>
              </w:rPr>
              <w:fldChar w:fldCharType="separate"/>
            </w:r>
            <w:r w:rsidR="00CF3036">
              <w:rPr>
                <w:noProof/>
                <w:webHidden/>
              </w:rPr>
              <w:t>19</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57" w:history="1">
            <w:r w:rsidR="00CF3036" w:rsidRPr="00650DE6">
              <w:rPr>
                <w:rStyle w:val="Hyperlink"/>
                <w:noProof/>
              </w:rPr>
              <w:t>9.2</w:t>
            </w:r>
            <w:r w:rsidR="00CF3036">
              <w:rPr>
                <w:noProof/>
                <w:sz w:val="22"/>
                <w:szCs w:val="22"/>
                <w:lang w:eastAsia="de-CH"/>
              </w:rPr>
              <w:tab/>
            </w:r>
            <w:r w:rsidR="00CF3036" w:rsidRPr="00650DE6">
              <w:rPr>
                <w:rStyle w:val="Hyperlink"/>
                <w:noProof/>
              </w:rPr>
              <w:t>Codequalität</w:t>
            </w:r>
            <w:r w:rsidR="00CF3036">
              <w:rPr>
                <w:noProof/>
                <w:webHidden/>
              </w:rPr>
              <w:tab/>
            </w:r>
            <w:r>
              <w:rPr>
                <w:noProof/>
                <w:webHidden/>
              </w:rPr>
              <w:fldChar w:fldCharType="begin"/>
            </w:r>
            <w:r w:rsidR="00CF3036">
              <w:rPr>
                <w:noProof/>
                <w:webHidden/>
              </w:rPr>
              <w:instrText xml:space="preserve"> PAGEREF _Toc287347057 \h </w:instrText>
            </w:r>
            <w:r>
              <w:rPr>
                <w:noProof/>
                <w:webHidden/>
              </w:rPr>
            </w:r>
            <w:r>
              <w:rPr>
                <w:noProof/>
                <w:webHidden/>
              </w:rPr>
              <w:fldChar w:fldCharType="separate"/>
            </w:r>
            <w:r w:rsidR="00CF3036">
              <w:rPr>
                <w:noProof/>
                <w:webHidden/>
              </w:rPr>
              <w:t>20</w:t>
            </w:r>
            <w:r>
              <w:rPr>
                <w:noProof/>
                <w:webHidden/>
              </w:rPr>
              <w:fldChar w:fldCharType="end"/>
            </w:r>
          </w:hyperlink>
        </w:p>
        <w:p w:rsidR="00CF3036" w:rsidRDefault="00747D14">
          <w:pPr>
            <w:pStyle w:val="TOC3"/>
            <w:tabs>
              <w:tab w:val="left" w:pos="1100"/>
              <w:tab w:val="right" w:leader="dot" w:pos="9062"/>
            </w:tabs>
            <w:rPr>
              <w:noProof/>
              <w:sz w:val="22"/>
            </w:rPr>
          </w:pPr>
          <w:hyperlink w:anchor="_Toc287347058" w:history="1">
            <w:r w:rsidR="00CF3036" w:rsidRPr="00650DE6">
              <w:rPr>
                <w:rStyle w:val="Hyperlink"/>
                <w:noProof/>
              </w:rPr>
              <w:t>9.2.1</w:t>
            </w:r>
            <w:r w:rsidR="00CF3036">
              <w:rPr>
                <w:noProof/>
                <w:sz w:val="22"/>
              </w:rPr>
              <w:tab/>
            </w:r>
            <w:r w:rsidR="00CF3036" w:rsidRPr="00650DE6">
              <w:rPr>
                <w:rStyle w:val="Hyperlink"/>
                <w:noProof/>
              </w:rPr>
              <w:t>Codereview</w:t>
            </w:r>
            <w:r w:rsidR="00CF3036">
              <w:rPr>
                <w:noProof/>
                <w:webHidden/>
              </w:rPr>
              <w:tab/>
            </w:r>
            <w:r>
              <w:rPr>
                <w:noProof/>
                <w:webHidden/>
              </w:rPr>
              <w:fldChar w:fldCharType="begin"/>
            </w:r>
            <w:r w:rsidR="00CF3036">
              <w:rPr>
                <w:noProof/>
                <w:webHidden/>
              </w:rPr>
              <w:instrText xml:space="preserve"> PAGEREF _Toc287347058 \h </w:instrText>
            </w:r>
            <w:r>
              <w:rPr>
                <w:noProof/>
                <w:webHidden/>
              </w:rPr>
            </w:r>
            <w:r>
              <w:rPr>
                <w:noProof/>
                <w:webHidden/>
              </w:rPr>
              <w:fldChar w:fldCharType="separate"/>
            </w:r>
            <w:r w:rsidR="00CF3036">
              <w:rPr>
                <w:noProof/>
                <w:webHidden/>
              </w:rPr>
              <w:t>20</w:t>
            </w:r>
            <w:r>
              <w:rPr>
                <w:noProof/>
                <w:webHidden/>
              </w:rPr>
              <w:fldChar w:fldCharType="end"/>
            </w:r>
          </w:hyperlink>
        </w:p>
        <w:p w:rsidR="00CF3036" w:rsidRDefault="00747D14">
          <w:pPr>
            <w:pStyle w:val="TOC3"/>
            <w:tabs>
              <w:tab w:val="left" w:pos="1100"/>
              <w:tab w:val="right" w:leader="dot" w:pos="9062"/>
            </w:tabs>
            <w:rPr>
              <w:noProof/>
              <w:sz w:val="22"/>
            </w:rPr>
          </w:pPr>
          <w:hyperlink w:anchor="_Toc287347059" w:history="1">
            <w:r w:rsidR="00CF3036" w:rsidRPr="00650DE6">
              <w:rPr>
                <w:rStyle w:val="Hyperlink"/>
                <w:noProof/>
              </w:rPr>
              <w:t>9.2.2</w:t>
            </w:r>
            <w:r w:rsidR="00CF3036">
              <w:rPr>
                <w:noProof/>
                <w:sz w:val="22"/>
              </w:rPr>
              <w:tab/>
            </w:r>
            <w:r w:rsidR="00CF3036" w:rsidRPr="00650DE6">
              <w:rPr>
                <w:rStyle w:val="Hyperlink"/>
                <w:noProof/>
              </w:rPr>
              <w:t>Styleguide für Code</w:t>
            </w:r>
            <w:r w:rsidR="00CF3036">
              <w:rPr>
                <w:noProof/>
                <w:webHidden/>
              </w:rPr>
              <w:tab/>
            </w:r>
            <w:r>
              <w:rPr>
                <w:noProof/>
                <w:webHidden/>
              </w:rPr>
              <w:fldChar w:fldCharType="begin"/>
            </w:r>
            <w:r w:rsidR="00CF3036">
              <w:rPr>
                <w:noProof/>
                <w:webHidden/>
              </w:rPr>
              <w:instrText xml:space="preserve"> PAGEREF _Toc287347059 \h </w:instrText>
            </w:r>
            <w:r>
              <w:rPr>
                <w:noProof/>
                <w:webHidden/>
              </w:rPr>
            </w:r>
            <w:r>
              <w:rPr>
                <w:noProof/>
                <w:webHidden/>
              </w:rPr>
              <w:fldChar w:fldCharType="separate"/>
            </w:r>
            <w:r w:rsidR="00CF3036">
              <w:rPr>
                <w:noProof/>
                <w:webHidden/>
              </w:rPr>
              <w:t>20</w:t>
            </w:r>
            <w:r>
              <w:rPr>
                <w:noProof/>
                <w:webHidden/>
              </w:rPr>
              <w:fldChar w:fldCharType="end"/>
            </w:r>
          </w:hyperlink>
        </w:p>
        <w:p w:rsidR="00CF3036" w:rsidRDefault="00747D14">
          <w:pPr>
            <w:pStyle w:val="TOC3"/>
            <w:tabs>
              <w:tab w:val="left" w:pos="1100"/>
              <w:tab w:val="right" w:leader="dot" w:pos="9062"/>
            </w:tabs>
            <w:rPr>
              <w:noProof/>
              <w:sz w:val="22"/>
            </w:rPr>
          </w:pPr>
          <w:hyperlink w:anchor="_Toc287347060" w:history="1">
            <w:r w:rsidR="00CF3036" w:rsidRPr="00650DE6">
              <w:rPr>
                <w:rStyle w:val="Hyperlink"/>
                <w:noProof/>
              </w:rPr>
              <w:t>9.2.3</w:t>
            </w:r>
            <w:r w:rsidR="00CF3036">
              <w:rPr>
                <w:noProof/>
                <w:sz w:val="22"/>
              </w:rPr>
              <w:tab/>
            </w:r>
            <w:r w:rsidR="00CF3036" w:rsidRPr="00650DE6">
              <w:rPr>
                <w:rStyle w:val="Hyperlink"/>
                <w:noProof/>
              </w:rPr>
              <w:t>Projektautomation</w:t>
            </w:r>
            <w:r w:rsidR="00CF3036">
              <w:rPr>
                <w:noProof/>
                <w:webHidden/>
              </w:rPr>
              <w:tab/>
            </w:r>
            <w:r>
              <w:rPr>
                <w:noProof/>
                <w:webHidden/>
              </w:rPr>
              <w:fldChar w:fldCharType="begin"/>
            </w:r>
            <w:r w:rsidR="00CF3036">
              <w:rPr>
                <w:noProof/>
                <w:webHidden/>
              </w:rPr>
              <w:instrText xml:space="preserve"> PAGEREF _Toc287347060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747D14">
          <w:pPr>
            <w:pStyle w:val="TOC2"/>
            <w:tabs>
              <w:tab w:val="left" w:pos="880"/>
              <w:tab w:val="right" w:leader="dot" w:pos="9062"/>
            </w:tabs>
            <w:rPr>
              <w:noProof/>
              <w:sz w:val="22"/>
              <w:szCs w:val="22"/>
              <w:lang w:eastAsia="de-CH"/>
            </w:rPr>
          </w:pPr>
          <w:hyperlink w:anchor="_Toc287347061" w:history="1">
            <w:r w:rsidR="00CF3036" w:rsidRPr="00650DE6">
              <w:rPr>
                <w:rStyle w:val="Hyperlink"/>
                <w:noProof/>
              </w:rPr>
              <w:t>9.3</w:t>
            </w:r>
            <w:r w:rsidR="00CF3036">
              <w:rPr>
                <w:noProof/>
                <w:sz w:val="22"/>
                <w:szCs w:val="22"/>
                <w:lang w:eastAsia="de-CH"/>
              </w:rPr>
              <w:tab/>
            </w:r>
            <w:r w:rsidR="00CF3036" w:rsidRPr="00650DE6">
              <w:rPr>
                <w:rStyle w:val="Hyperlink"/>
                <w:noProof/>
              </w:rPr>
              <w:t>Tests</w:t>
            </w:r>
            <w:r w:rsidR="00CF3036">
              <w:rPr>
                <w:noProof/>
                <w:webHidden/>
              </w:rPr>
              <w:tab/>
            </w:r>
            <w:r>
              <w:rPr>
                <w:noProof/>
                <w:webHidden/>
              </w:rPr>
              <w:fldChar w:fldCharType="begin"/>
            </w:r>
            <w:r w:rsidR="00CF3036">
              <w:rPr>
                <w:noProof/>
                <w:webHidden/>
              </w:rPr>
              <w:instrText xml:space="preserve"> PAGEREF _Toc287347061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747D14">
          <w:pPr>
            <w:pStyle w:val="TOC3"/>
            <w:tabs>
              <w:tab w:val="left" w:pos="1100"/>
              <w:tab w:val="right" w:leader="dot" w:pos="9062"/>
            </w:tabs>
            <w:rPr>
              <w:noProof/>
              <w:sz w:val="22"/>
            </w:rPr>
          </w:pPr>
          <w:hyperlink w:anchor="_Toc287347062" w:history="1">
            <w:r w:rsidR="00CF3036" w:rsidRPr="00650DE6">
              <w:rPr>
                <w:rStyle w:val="Hyperlink"/>
                <w:noProof/>
              </w:rPr>
              <w:t>9.3.1</w:t>
            </w:r>
            <w:r w:rsidR="00CF3036">
              <w:rPr>
                <w:noProof/>
                <w:sz w:val="22"/>
              </w:rPr>
              <w:tab/>
            </w:r>
            <w:r w:rsidR="00CF3036" w:rsidRPr="00650DE6">
              <w:rPr>
                <w:rStyle w:val="Hyperlink"/>
                <w:noProof/>
              </w:rPr>
              <w:t>Unit Tests</w:t>
            </w:r>
            <w:r w:rsidR="00CF3036">
              <w:rPr>
                <w:noProof/>
                <w:webHidden/>
              </w:rPr>
              <w:tab/>
            </w:r>
            <w:r>
              <w:rPr>
                <w:noProof/>
                <w:webHidden/>
              </w:rPr>
              <w:fldChar w:fldCharType="begin"/>
            </w:r>
            <w:r w:rsidR="00CF3036">
              <w:rPr>
                <w:noProof/>
                <w:webHidden/>
              </w:rPr>
              <w:instrText xml:space="preserve"> PAGEREF _Toc287347062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747D14">
          <w:pPr>
            <w:pStyle w:val="TOC3"/>
            <w:tabs>
              <w:tab w:val="left" w:pos="1100"/>
              <w:tab w:val="right" w:leader="dot" w:pos="9062"/>
            </w:tabs>
            <w:rPr>
              <w:noProof/>
              <w:sz w:val="22"/>
            </w:rPr>
          </w:pPr>
          <w:hyperlink w:anchor="_Toc287347063" w:history="1">
            <w:r w:rsidR="00CF3036" w:rsidRPr="00650DE6">
              <w:rPr>
                <w:rStyle w:val="Hyperlink"/>
                <w:noProof/>
              </w:rPr>
              <w:t>9.3.2</w:t>
            </w:r>
            <w:r w:rsidR="00CF3036">
              <w:rPr>
                <w:noProof/>
                <w:sz w:val="22"/>
              </w:rPr>
              <w:tab/>
            </w:r>
            <w:r w:rsidR="00CF3036" w:rsidRPr="00650DE6">
              <w:rPr>
                <w:rStyle w:val="Hyperlink"/>
                <w:noProof/>
              </w:rPr>
              <w:t>Systemtests</w:t>
            </w:r>
            <w:r w:rsidR="00CF3036">
              <w:rPr>
                <w:noProof/>
                <w:webHidden/>
              </w:rPr>
              <w:tab/>
            </w:r>
            <w:r>
              <w:rPr>
                <w:noProof/>
                <w:webHidden/>
              </w:rPr>
              <w:fldChar w:fldCharType="begin"/>
            </w:r>
            <w:r w:rsidR="00CF3036">
              <w:rPr>
                <w:noProof/>
                <w:webHidden/>
              </w:rPr>
              <w:instrText xml:space="preserve"> PAGEREF _Toc287347063 \h </w:instrText>
            </w:r>
            <w:r>
              <w:rPr>
                <w:noProof/>
                <w:webHidden/>
              </w:rPr>
            </w:r>
            <w:r>
              <w:rPr>
                <w:noProof/>
                <w:webHidden/>
              </w:rPr>
              <w:fldChar w:fldCharType="separate"/>
            </w:r>
            <w:r w:rsidR="00CF3036">
              <w:rPr>
                <w:noProof/>
                <w:webHidden/>
              </w:rPr>
              <w:t>22</w:t>
            </w:r>
            <w:r>
              <w:rPr>
                <w:noProof/>
                <w:webHidden/>
              </w:rPr>
              <w:fldChar w:fldCharType="end"/>
            </w:r>
          </w:hyperlink>
        </w:p>
        <w:p w:rsidR="00CF3036" w:rsidRDefault="00747D14">
          <w:pPr>
            <w:pStyle w:val="TOC3"/>
            <w:tabs>
              <w:tab w:val="left" w:pos="1100"/>
              <w:tab w:val="right" w:leader="dot" w:pos="9062"/>
            </w:tabs>
            <w:rPr>
              <w:noProof/>
              <w:sz w:val="22"/>
            </w:rPr>
          </w:pPr>
          <w:hyperlink w:anchor="_Toc287347064" w:history="1">
            <w:r w:rsidR="00CF3036" w:rsidRPr="00650DE6">
              <w:rPr>
                <w:rStyle w:val="Hyperlink"/>
                <w:noProof/>
              </w:rPr>
              <w:t>9.3.3</w:t>
            </w:r>
            <w:r w:rsidR="00CF3036">
              <w:rPr>
                <w:noProof/>
                <w:sz w:val="22"/>
              </w:rPr>
              <w:tab/>
            </w:r>
            <w:r w:rsidR="00CF3036" w:rsidRPr="00650DE6">
              <w:rPr>
                <w:rStyle w:val="Hyperlink"/>
                <w:noProof/>
              </w:rPr>
              <w:t>Usability Tests</w:t>
            </w:r>
            <w:r w:rsidR="00CF3036">
              <w:rPr>
                <w:noProof/>
                <w:webHidden/>
              </w:rPr>
              <w:tab/>
            </w:r>
            <w:r>
              <w:rPr>
                <w:noProof/>
                <w:webHidden/>
              </w:rPr>
              <w:fldChar w:fldCharType="begin"/>
            </w:r>
            <w:r w:rsidR="00CF3036">
              <w:rPr>
                <w:noProof/>
                <w:webHidden/>
              </w:rPr>
              <w:instrText xml:space="preserve"> PAGEREF _Toc287347064 \h </w:instrText>
            </w:r>
            <w:r>
              <w:rPr>
                <w:noProof/>
                <w:webHidden/>
              </w:rPr>
            </w:r>
            <w:r>
              <w:rPr>
                <w:noProof/>
                <w:webHidden/>
              </w:rPr>
              <w:fldChar w:fldCharType="separate"/>
            </w:r>
            <w:r w:rsidR="00CF3036">
              <w:rPr>
                <w:noProof/>
                <w:webHidden/>
              </w:rPr>
              <w:t>22</w:t>
            </w:r>
            <w:r>
              <w:rPr>
                <w:noProof/>
                <w:webHidden/>
              </w:rPr>
              <w:fldChar w:fldCharType="end"/>
            </w:r>
          </w:hyperlink>
        </w:p>
        <w:p w:rsidR="00A06B4F" w:rsidRDefault="00747D14">
          <w:r>
            <w:rPr>
              <w:b/>
              <w:bCs/>
              <w:lang w:val="de-DE"/>
            </w:rPr>
            <w:fldChar w:fldCharType="end"/>
          </w:r>
        </w:p>
      </w:sdtContent>
    </w:sdt>
    <w:p w:rsidR="00805BF7" w:rsidRDefault="00805BF7">
      <w:pPr>
        <w:rPr>
          <w:b/>
          <w:bCs/>
          <w:color w:val="FFFFFF" w:themeColor="background1"/>
          <w:spacing w:val="15"/>
          <w:sz w:val="22"/>
          <w:szCs w:val="22"/>
        </w:rPr>
      </w:pPr>
      <w:bookmarkStart w:id="6" w:name="_Toc286936084"/>
      <w:r>
        <w:br w:type="page"/>
      </w:r>
    </w:p>
    <w:p w:rsidR="00077C25" w:rsidRPr="00077C25" w:rsidRDefault="00077C25" w:rsidP="00077C25">
      <w:pPr>
        <w:pStyle w:val="Heading1"/>
      </w:pPr>
      <w:bookmarkStart w:id="7" w:name="_Toc287347008"/>
      <w:r w:rsidRPr="00077C25">
        <w:lastRenderedPageBreak/>
        <w:t>Einführung</w:t>
      </w:r>
      <w:bookmarkEnd w:id="6"/>
      <w:bookmarkEnd w:id="7"/>
    </w:p>
    <w:p w:rsidR="00077C25" w:rsidRPr="00077C25" w:rsidRDefault="00077C25" w:rsidP="00077C25">
      <w:pPr>
        <w:pStyle w:val="Heading2"/>
      </w:pPr>
      <w:bookmarkStart w:id="8" w:name="_Toc286936085"/>
      <w:bookmarkStart w:id="9" w:name="_Toc287278346"/>
      <w:bookmarkStart w:id="10" w:name="_Toc287347009"/>
      <w:r w:rsidRPr="00077C25">
        <w:t>Zweck</w:t>
      </w:r>
      <w:bookmarkEnd w:id="8"/>
      <w:bookmarkEnd w:id="9"/>
      <w:bookmarkEnd w:id="10"/>
    </w:p>
    <w:p w:rsidR="00077C25" w:rsidRDefault="00077C25" w:rsidP="00077C25">
      <w:r>
        <w:t>Dieses Dokument beschreibt den Projektplan für das Projekt MRT (Mobile Reporting Tool).</w:t>
      </w:r>
    </w:p>
    <w:p w:rsidR="00077C25" w:rsidRPr="00077C25" w:rsidRDefault="00077C25" w:rsidP="00077C25">
      <w:pPr>
        <w:pStyle w:val="Heading2"/>
      </w:pPr>
      <w:bookmarkStart w:id="11" w:name="_Toc286936086"/>
      <w:bookmarkStart w:id="12" w:name="_Toc287278347"/>
      <w:bookmarkStart w:id="13" w:name="_Toc287347010"/>
      <w:r w:rsidRPr="00077C25">
        <w:t>Gültigkeitsbereich</w:t>
      </w:r>
      <w:bookmarkEnd w:id="11"/>
      <w:bookmarkEnd w:id="12"/>
      <w:bookmarkEnd w:id="13"/>
    </w:p>
    <w:p w:rsidR="00077C25" w:rsidRDefault="00077C25" w:rsidP="00077C25">
      <w:r>
        <w:t>Dieses Dokument gilt als Grundlage des Projekt</w:t>
      </w:r>
      <w:r w:rsidR="00EA4DB4">
        <w:t>e</w:t>
      </w:r>
      <w:r>
        <w:t>s und ist daher über die gesamte Projektdauer gültig</w:t>
      </w:r>
      <w:r w:rsidR="00217BEB">
        <w:t xml:space="preserve"> (21.02 bis 03.06.2011)</w:t>
      </w:r>
      <w:r>
        <w:t>.</w:t>
      </w:r>
    </w:p>
    <w:p w:rsidR="00077C25" w:rsidRPr="00077C25" w:rsidRDefault="00077C25" w:rsidP="00077C25">
      <w:pPr>
        <w:pStyle w:val="Heading2"/>
      </w:pPr>
      <w:bookmarkStart w:id="14" w:name="_Toc286936087"/>
      <w:bookmarkStart w:id="15" w:name="_Toc287278348"/>
      <w:bookmarkStart w:id="16" w:name="_Toc287347011"/>
      <w:r w:rsidRPr="00077C25">
        <w:t>Definitionen und Abkürzungen</w:t>
      </w:r>
      <w:bookmarkEnd w:id="14"/>
      <w:bookmarkEnd w:id="15"/>
      <w:bookmarkEnd w:id="16"/>
    </w:p>
    <w:p w:rsidR="00077C25" w:rsidRDefault="002A2DAE" w:rsidP="00077C25">
      <w:r>
        <w:t>Die Definitionen und Abkürzungen befinden sich in der ausgelagerten Datei doc/01_Projektplan/glossar.docx</w:t>
      </w:r>
      <w:r w:rsidR="006B4236">
        <w:t>.</w:t>
      </w:r>
    </w:p>
    <w:p w:rsidR="00FB2E11" w:rsidRDefault="00077C25" w:rsidP="00077C25">
      <w:pPr>
        <w:pStyle w:val="Heading2"/>
      </w:pPr>
      <w:bookmarkStart w:id="17" w:name="_Toc286936088"/>
      <w:bookmarkStart w:id="18" w:name="_Toc287278349"/>
      <w:bookmarkStart w:id="19" w:name="_Toc287347012"/>
      <w:r w:rsidRPr="00077C25">
        <w:t>Referenzen</w:t>
      </w:r>
      <w:bookmarkEnd w:id="17"/>
      <w:bookmarkEnd w:id="18"/>
      <w:bookmarkEnd w:id="19"/>
    </w:p>
    <w:p w:rsidR="005D39F8" w:rsidRPr="005D39F8" w:rsidRDefault="00077C25" w:rsidP="005D39F8">
      <w:pPr>
        <w:pStyle w:val="ListParagraph"/>
        <w:numPr>
          <w:ilvl w:val="0"/>
          <w:numId w:val="20"/>
        </w:numPr>
        <w:rPr>
          <w:rFonts w:cstheme="minorHAnsi"/>
        </w:rPr>
      </w:pPr>
      <w:r w:rsidRPr="00077C25">
        <w:t>doc/00_Projektantrag/projektantrag_mrt.docx</w:t>
      </w:r>
    </w:p>
    <w:p w:rsidR="005D39F8" w:rsidRPr="005D39F8" w:rsidRDefault="00077C25" w:rsidP="005D39F8">
      <w:pPr>
        <w:pStyle w:val="ListParagraph"/>
        <w:numPr>
          <w:ilvl w:val="0"/>
          <w:numId w:val="20"/>
        </w:numPr>
        <w:rPr>
          <w:rFonts w:cstheme="minorHAnsi"/>
        </w:rPr>
      </w:pPr>
      <w:r w:rsidRPr="00077C25">
        <w:t>doc/01_Projektplan/ri</w:t>
      </w:r>
      <w:r w:rsidR="005D39F8">
        <w:t>sikomanagement.xlsx</w:t>
      </w:r>
    </w:p>
    <w:p w:rsidR="005D39F8" w:rsidRDefault="00077C25" w:rsidP="005D39F8">
      <w:pPr>
        <w:pStyle w:val="ListParagraph"/>
        <w:numPr>
          <w:ilvl w:val="0"/>
          <w:numId w:val="20"/>
        </w:numPr>
        <w:rPr>
          <w:rFonts w:cstheme="minorHAnsi"/>
        </w:rPr>
      </w:pPr>
      <w:r w:rsidRPr="005D39F8">
        <w:rPr>
          <w:rFonts w:cstheme="minorHAnsi"/>
        </w:rPr>
        <w:t>doc/01_Projektplan/glossar.docx</w:t>
      </w:r>
    </w:p>
    <w:p w:rsidR="005D39F8" w:rsidRDefault="00FB2E11" w:rsidP="005D39F8">
      <w:pPr>
        <w:pStyle w:val="ListParagraph"/>
        <w:numPr>
          <w:ilvl w:val="0"/>
          <w:numId w:val="20"/>
        </w:numPr>
        <w:rPr>
          <w:rFonts w:cstheme="minorHAnsi"/>
        </w:rPr>
      </w:pPr>
      <w:r w:rsidRPr="005D39F8">
        <w:rPr>
          <w:rFonts w:cstheme="minorHAnsi"/>
        </w:rPr>
        <w:t>doc/templates/template.dotx</w:t>
      </w:r>
    </w:p>
    <w:p w:rsidR="00FB2E11" w:rsidRPr="005D39F8" w:rsidRDefault="00FD2F06" w:rsidP="005D39F8">
      <w:pPr>
        <w:pStyle w:val="ListParagraph"/>
        <w:numPr>
          <w:ilvl w:val="0"/>
          <w:numId w:val="20"/>
        </w:numPr>
        <w:rPr>
          <w:rFonts w:cstheme="minorHAnsi"/>
        </w:rPr>
      </w:pPr>
      <w:r w:rsidRPr="005D39F8">
        <w:rPr>
          <w:rFonts w:cstheme="minorHAnsi"/>
        </w:rPr>
        <w:t>doc/media/logo.png</w:t>
      </w:r>
    </w:p>
    <w:p w:rsidR="00077C25" w:rsidRPr="00077C25" w:rsidRDefault="00077C25" w:rsidP="00077C25">
      <w:pPr>
        <w:pStyle w:val="Heading2"/>
      </w:pPr>
      <w:bookmarkStart w:id="20" w:name="_Toc286936089"/>
      <w:bookmarkStart w:id="21" w:name="_Toc287278350"/>
      <w:bookmarkStart w:id="22" w:name="_Toc287347013"/>
      <w:r w:rsidRPr="00077C25">
        <w:t>Übersicht</w:t>
      </w:r>
      <w:bookmarkEnd w:id="20"/>
      <w:bookmarkEnd w:id="21"/>
      <w:bookmarkEnd w:id="22"/>
    </w:p>
    <w:p w:rsidR="00495A70" w:rsidRDefault="00495A70" w:rsidP="00495A70">
      <w:pPr>
        <w:spacing w:after="0"/>
      </w:pPr>
      <w:bookmarkStart w:id="23" w:name="_Toc287278351"/>
      <w:r>
        <w:t>Im Abschnitt “</w:t>
      </w:r>
      <w:hyperlink w:anchor="_Projekt_Übersicht" w:history="1">
        <w:r w:rsidRPr="00217BEB">
          <w:rPr>
            <w:rStyle w:val="Hyperlink"/>
          </w:rPr>
          <w:t>3. Projekt Übersicht</w:t>
        </w:r>
      </w:hyperlink>
      <w:r>
        <w:t>“ wird das Projekt beschrieben und dessen Ziel und Zweck erläutert.</w:t>
      </w:r>
    </w:p>
    <w:p w:rsidR="00495A70" w:rsidRDefault="00495A70" w:rsidP="00495A70">
      <w:pPr>
        <w:spacing w:after="0"/>
      </w:pPr>
      <w:r>
        <w:t>Darauf folgt der Abschnitt “</w:t>
      </w:r>
      <w:hyperlink w:anchor="_Projektorganisation" w:history="1">
        <w:r w:rsidRPr="00217BEB">
          <w:rPr>
            <w:rStyle w:val="Hyperlink"/>
          </w:rPr>
          <w:t>4. Projektorganisation</w:t>
        </w:r>
      </w:hyperlink>
      <w:r>
        <w:t>”, in dem näher auf die Organisationsstruktur und externe Schnittstellen eingegangen wird.</w:t>
      </w:r>
    </w:p>
    <w:p w:rsidR="00495A70" w:rsidRDefault="00495A70" w:rsidP="00495A70">
      <w:pPr>
        <w:spacing w:after="0"/>
      </w:pPr>
      <w:r>
        <w:t>Die Planungsübersicht des Projektes wird im Abschnitt “</w:t>
      </w:r>
      <w:hyperlink w:anchor="_Management_Abläufe" w:history="1">
        <w:r w:rsidRPr="00217BEB">
          <w:rPr>
            <w:rStyle w:val="Hyperlink"/>
          </w:rPr>
          <w:t>5. Management Abläufe</w:t>
        </w:r>
      </w:hyperlink>
      <w:r>
        <w:t>” detailliert dargestellt.</w:t>
      </w:r>
    </w:p>
    <w:p w:rsidR="00495A70" w:rsidRDefault="00495A70" w:rsidP="00495A70">
      <w:pPr>
        <w:spacing w:after="0"/>
      </w:pPr>
      <w:r>
        <w:t>Der Punkt “</w:t>
      </w:r>
      <w:hyperlink w:anchor="_Risiko_Management" w:history="1">
        <w:r w:rsidRPr="00217BEB">
          <w:rPr>
            <w:rStyle w:val="Hyperlink"/>
          </w:rPr>
          <w:t>6. Risiko Management</w:t>
        </w:r>
      </w:hyperlink>
      <w:r>
        <w:t>“ wird in einem separaten Dokument aufgezeigt.</w:t>
      </w:r>
    </w:p>
    <w:p w:rsidR="00495A70" w:rsidRPr="00515783" w:rsidRDefault="00495A70" w:rsidP="00495A70">
      <w:pPr>
        <w:spacing w:after="0"/>
      </w:pPr>
      <w:r w:rsidRPr="00142B5B">
        <w:t>Sämtliche Arbeitspakete des Projektes werden im Abschnitt “</w:t>
      </w:r>
      <w:hyperlink w:anchor="_Arbeitspakete" w:history="1">
        <w:r w:rsidRPr="00217BEB">
          <w:rPr>
            <w:rStyle w:val="Hyperlink"/>
          </w:rPr>
          <w:t>7. Arbeitspakete</w:t>
        </w:r>
      </w:hyperlink>
      <w:r w:rsidRPr="00142B5B">
        <w:t xml:space="preserve">” </w:t>
      </w:r>
      <w:r>
        <w:t>aufgelistet</w:t>
      </w:r>
      <w:r w:rsidRPr="00142B5B">
        <w:t>.</w:t>
      </w:r>
    </w:p>
    <w:p w:rsidR="00495A70" w:rsidRDefault="00495A70" w:rsidP="00495A70">
      <w:pPr>
        <w:spacing w:after="0"/>
      </w:pPr>
      <w:r>
        <w:t>Im Abschnitt “</w:t>
      </w:r>
      <w:hyperlink w:anchor="_Infrastruktur" w:history="1">
        <w:r w:rsidRPr="00217BEB">
          <w:rPr>
            <w:rStyle w:val="Hyperlink"/>
          </w:rPr>
          <w:t>8. Infrastruktur</w:t>
        </w:r>
      </w:hyperlink>
      <w:r>
        <w:t>” werden die genutzten Räume, Geräte und Softwareprodukte aufgezeigt.</w:t>
      </w:r>
    </w:p>
    <w:p w:rsidR="00495A70" w:rsidRDefault="00495A70" w:rsidP="00495A70">
      <w:pPr>
        <w:spacing w:after="0"/>
      </w:pPr>
      <w:r>
        <w:t>Abschliessend wird die Qualitätssicherung im Abschnitt “</w:t>
      </w:r>
      <w:hyperlink w:anchor="_Qualitätsmassnahmen" w:history="1">
        <w:r w:rsidRPr="00217BEB">
          <w:rPr>
            <w:rStyle w:val="Hyperlink"/>
          </w:rPr>
          <w:t>9. Qualitätsmassnahmen</w:t>
        </w:r>
      </w:hyperlink>
      <w:r>
        <w:t>” genauer erläutert.</w:t>
      </w:r>
    </w:p>
    <w:p w:rsidR="005278D2" w:rsidRDefault="005278D2" w:rsidP="005278D2">
      <w:pPr>
        <w:pStyle w:val="Heading2"/>
      </w:pPr>
      <w:bookmarkStart w:id="24" w:name="_Toc287347014"/>
      <w:r>
        <w:t>Quellen</w:t>
      </w:r>
      <w:bookmarkEnd w:id="23"/>
      <w:bookmarkEnd w:id="24"/>
    </w:p>
    <w:p w:rsidR="00077C25" w:rsidRDefault="00A1399E" w:rsidP="00A1399E">
      <w:pPr>
        <w:rPr>
          <w:b/>
          <w:bCs/>
          <w:spacing w:val="15"/>
          <w:sz w:val="22"/>
          <w:szCs w:val="22"/>
        </w:rPr>
      </w:pPr>
      <w:r>
        <w:t xml:space="preserve">Als Quellen wurden alle Dateien auf dem HSR Skripte Server im Unterordner </w:t>
      </w:r>
      <w:r w:rsidRPr="00A1399E">
        <w:t>S:\Informatik\Fachbereich\Software-Engineering_2_-_Projekt\SE2P</w:t>
      </w:r>
      <w:r>
        <w:t xml:space="preserve"> verwendet. Insbesondere wurden die Beispielprojekte der letzten Jahre als Vorlage und</w:t>
      </w:r>
      <w:r w:rsidR="006B4236">
        <w:t>/oder als</w:t>
      </w:r>
      <w:r>
        <w:t xml:space="preserve"> Inspiration verwendet.</w:t>
      </w:r>
      <w:r w:rsidR="00077C25">
        <w:br w:type="page"/>
      </w:r>
    </w:p>
    <w:p w:rsidR="00077C25" w:rsidRPr="00077C25" w:rsidRDefault="00077C25" w:rsidP="00077C25">
      <w:pPr>
        <w:pStyle w:val="Heading1"/>
      </w:pPr>
      <w:bookmarkStart w:id="25" w:name="_Projekt_Übersicht"/>
      <w:bookmarkStart w:id="26" w:name="_Toc286936090"/>
      <w:bookmarkStart w:id="27" w:name="_Toc287278352"/>
      <w:bookmarkStart w:id="28" w:name="_Toc287347015"/>
      <w:bookmarkEnd w:id="25"/>
      <w:r w:rsidRPr="00077C25">
        <w:lastRenderedPageBreak/>
        <w:t>Projekt Übersicht</w:t>
      </w:r>
      <w:bookmarkEnd w:id="26"/>
      <w:bookmarkEnd w:id="27"/>
      <w:bookmarkEnd w:id="28"/>
    </w:p>
    <w:p w:rsidR="00077C25" w:rsidRPr="00077C25" w:rsidRDefault="00077C25" w:rsidP="00A06530">
      <w:pPr>
        <w:pStyle w:val="Heading2"/>
      </w:pPr>
      <w:bookmarkStart w:id="29" w:name="_Toc286936091"/>
      <w:bookmarkStart w:id="30" w:name="_Toc287278353"/>
      <w:bookmarkStart w:id="31" w:name="_Toc287347016"/>
      <w:r w:rsidRPr="00077C25">
        <w:t>MRT (Mobile Reporting Tool)</w:t>
      </w:r>
      <w:bookmarkEnd w:id="29"/>
      <w:bookmarkEnd w:id="30"/>
      <w:bookmarkEnd w:id="31"/>
    </w:p>
    <w:p w:rsidR="00077C25" w:rsidRDefault="00077C25" w:rsidP="00077C25">
      <w:r>
        <w:t xml:space="preserve">Wie der Name „Mobile Reporting Tool“ bereits erahnen lässt, handelt es sich </w:t>
      </w:r>
      <w:r w:rsidR="00A66B8E">
        <w:t xml:space="preserve">bei dem Produkt </w:t>
      </w:r>
      <w:r>
        <w:t>um ein Werkzeug</w:t>
      </w:r>
      <w:r w:rsidR="00495A70">
        <w:t>, mit welchem</w:t>
      </w:r>
      <w:r>
        <w:t xml:space="preserve"> Aussendienstmitarbeiter </w:t>
      </w:r>
      <w:r w:rsidR="00A66B8E">
        <w:t>a</w:t>
      </w:r>
      <w:r w:rsidR="004A05BE">
        <w:t>uf unkomplizierte Art und Weise</w:t>
      </w:r>
      <w:r w:rsidR="00217BEB">
        <w:t xml:space="preserve"> </w:t>
      </w:r>
      <w:r>
        <w:t>ihre Stunden</w:t>
      </w:r>
      <w:r w:rsidR="00217BEB">
        <w:t xml:space="preserve"> </w:t>
      </w:r>
      <w:r>
        <w:t>rapportieren können</w:t>
      </w:r>
      <w:r w:rsidR="00A66B8E">
        <w:t xml:space="preserve"> und zwar unabhängig von ihrem</w:t>
      </w:r>
      <w:r>
        <w:t xml:space="preserve"> Standort.</w:t>
      </w:r>
    </w:p>
    <w:p w:rsidR="00695B75" w:rsidRDefault="00DF1084" w:rsidP="00DF1084">
      <w:pPr>
        <w:pStyle w:val="Heading3"/>
      </w:pPr>
      <w:bookmarkStart w:id="32" w:name="_Toc287278354"/>
      <w:bookmarkStart w:id="33" w:name="_Toc287347017"/>
      <w:bookmarkStart w:id="34" w:name="_Toc286936092"/>
      <w:r>
        <w:t>Ablauf</w:t>
      </w:r>
      <w:bookmarkEnd w:id="32"/>
      <w:bookmarkEnd w:id="33"/>
    </w:p>
    <w:p w:rsidR="00AF3D95" w:rsidRDefault="00DC3566" w:rsidP="00DF1084">
      <w:pPr>
        <w:pStyle w:val="Heading4"/>
      </w:pPr>
      <w:r>
        <w:t>Arbeitseinsatz</w:t>
      </w:r>
    </w:p>
    <w:p w:rsidR="00495A70" w:rsidRDefault="00495A70" w:rsidP="00495A70">
      <w:r>
        <w:t>Der Aussendienstmitarbeiter erhält von der Zentrale oder direkt von einem Kunden einen Auftrag. Sobald er bei dessen Adresse angelangt ist, drückt er die „Start“-Schaltfläche</w:t>
      </w:r>
      <w:r w:rsidR="00217BEB">
        <w:t xml:space="preserve">. Durch das Drücken der </w:t>
      </w:r>
      <w:r>
        <w:t>Schaltfläche beginnt die Zeitmessung.</w:t>
      </w:r>
    </w:p>
    <w:p w:rsidR="00495A70" w:rsidRDefault="00495A70" w:rsidP="00495A70">
      <w:r>
        <w:t>Sobald die Arbeit vollbracht ist, teilt der Mitarbeiter dies dem System durch das Drücken der „Stopp“-Schaltfläche mit. Nun wird ihm eine Reihe von potentiellen, bereits registrierten Kunden vorgeschlagen. Der Aussendienstmitarbeiter kann den passenden Kunden auswählen oder diesen Schritt überspringen. Um die spätere Verwaltung zu erleichtern, kann der Mitarbeiter zudem eine Beschreibung erfassen, dies ist optional.</w:t>
      </w:r>
    </w:p>
    <w:p w:rsidR="00495A70" w:rsidRDefault="00495A70" w:rsidP="00495A70">
      <w:r>
        <w:t>Zudem werden bei jedem Drücken der Schaltfläche die GPS-Daten an den Server übermittelt. Dadurch kann auch im Nachhinein der Kunde eingegrenzt und ausgewählt werden, falls es dem Mitarbeiter beim Drücken der Stopp-Taste nicht möglich sein sollte (z.B. aus Zeitgründen), eine Beschreibung zu erfassen.</w:t>
      </w:r>
    </w:p>
    <w:p w:rsidR="00E25EB1" w:rsidRDefault="00DC3566" w:rsidP="00DC3566">
      <w:pPr>
        <w:pStyle w:val="Heading4"/>
      </w:pPr>
      <w:r>
        <w:t>Verwaltung &amp; Auswertungen</w:t>
      </w:r>
    </w:p>
    <w:p w:rsidR="007C2DFD" w:rsidRDefault="00E25EB1" w:rsidP="00DF1084">
      <w:r>
        <w:t xml:space="preserve">Die Verwaltung der Kundendaten bzw. Mitarbeiter wird über einen dedizierten Server durchgeführt, auf den alle </w:t>
      </w:r>
      <w:r w:rsidR="00D4621B">
        <w:t>Aussendienstm</w:t>
      </w:r>
      <w:r>
        <w:t>itarbeiter sowie Büroangestellte</w:t>
      </w:r>
      <w:r w:rsidR="00D4621B">
        <w:t>n</w:t>
      </w:r>
      <w:r>
        <w:t xml:space="preserve"> über ein Web</w:t>
      </w:r>
      <w:r w:rsidR="00D4621B">
        <w:t>-L</w:t>
      </w:r>
      <w:r>
        <w:t>ogin Zugriff haben. Die für den Zugriff autorisierten Personen haben unterschiedliche Rechte</w:t>
      </w:r>
      <w:r w:rsidR="00D4621B">
        <w:t>,</w:t>
      </w:r>
      <w:r>
        <w:t xml:space="preserve"> abhängig von deren Tätigkeiten.</w:t>
      </w:r>
      <w:r w:rsidR="00450646">
        <w:br/>
      </w:r>
      <w:r w:rsidR="00524E3F">
        <w:t>Es können</w:t>
      </w:r>
      <w:r w:rsidR="00217BEB">
        <w:t xml:space="preserve"> </w:t>
      </w:r>
      <w:r w:rsidR="004A05BE">
        <w:t xml:space="preserve">neue Kunden bzw. Mitarbeiter </w:t>
      </w:r>
      <w:r w:rsidR="00524E3F">
        <w:t>erfasst</w:t>
      </w:r>
      <w:r w:rsidR="00594505">
        <w:t xml:space="preserve">, sowie diverse Auswertungen wie z.B. </w:t>
      </w:r>
      <w:r w:rsidR="00B87BAC">
        <w:t>Rapporte</w:t>
      </w:r>
      <w:r w:rsidR="00594505">
        <w:t xml:space="preserve">, Mitarbeiterlisten etc. </w:t>
      </w:r>
      <w:r w:rsidR="00524E3F">
        <w:t>generiert werden</w:t>
      </w:r>
      <w:r w:rsidR="006413F8">
        <w:t>.</w:t>
      </w:r>
    </w:p>
    <w:p w:rsidR="007C2DFD" w:rsidRDefault="007C2DFD" w:rsidP="007C2DFD">
      <w:pPr>
        <w:pStyle w:val="Heading3"/>
      </w:pPr>
      <w:bookmarkStart w:id="35" w:name="_Toc287278355"/>
      <w:bookmarkStart w:id="36" w:name="_Toc287347018"/>
      <w:r>
        <w:t>Optionale Features</w:t>
      </w:r>
      <w:bookmarkEnd w:id="35"/>
      <w:bookmarkEnd w:id="36"/>
    </w:p>
    <w:p w:rsidR="00AB1E9E" w:rsidRDefault="00AB1E9E" w:rsidP="00AB1E9E">
      <w:pPr>
        <w:pStyle w:val="ListParagraph"/>
        <w:numPr>
          <w:ilvl w:val="0"/>
          <w:numId w:val="18"/>
        </w:numPr>
      </w:pPr>
      <w:bookmarkStart w:id="37" w:name="_Toc287278356"/>
      <w:r>
        <w:t>Noch nicht registrierte Kunden direkt auf dem Android erfassen</w:t>
      </w:r>
    </w:p>
    <w:p w:rsidR="00AB1E9E" w:rsidRDefault="00AB1E9E" w:rsidP="00AB1E9E">
      <w:pPr>
        <w:pStyle w:val="ListParagraph"/>
        <w:numPr>
          <w:ilvl w:val="0"/>
          <w:numId w:val="18"/>
        </w:numPr>
      </w:pPr>
      <w:r>
        <w:t>Kundenvorschläge anhand von GPS-Koordinaten anzeigen</w:t>
      </w:r>
    </w:p>
    <w:p w:rsidR="00AB1E9E" w:rsidRPr="00DF1084" w:rsidRDefault="00AB1E9E" w:rsidP="00AB1E9E">
      <w:pPr>
        <w:pStyle w:val="ListParagraph"/>
        <w:numPr>
          <w:ilvl w:val="0"/>
          <w:numId w:val="18"/>
        </w:numPr>
      </w:pPr>
      <w:r>
        <w:t>Zusätzliche Auswertungen (z.B. um (halb-)automatisch Rechnungen zu erzeugen)</w:t>
      </w:r>
    </w:p>
    <w:p w:rsidR="00217BEB" w:rsidRDefault="00AB1E9E" w:rsidP="00AB1E9E">
      <w:pPr>
        <w:pStyle w:val="ListParagraph"/>
        <w:numPr>
          <w:ilvl w:val="0"/>
          <w:numId w:val="18"/>
        </w:numPr>
      </w:pPr>
      <w:r>
        <w:t>Assoziieren von Kundendaten mit GPS-Koordinaten (mithilfe der Google Maps / Google Places API)</w:t>
      </w:r>
    </w:p>
    <w:p w:rsidR="00AB1E9E" w:rsidRPr="00DF1084" w:rsidRDefault="00217BEB" w:rsidP="00217BEB">
      <w:r>
        <w:br w:type="page"/>
      </w:r>
    </w:p>
    <w:p w:rsidR="00077C25" w:rsidRPr="00077C25" w:rsidRDefault="00077C25" w:rsidP="00077C25">
      <w:pPr>
        <w:pStyle w:val="Heading2"/>
      </w:pPr>
      <w:bookmarkStart w:id="38" w:name="_Toc287347019"/>
      <w:r w:rsidRPr="00077C25">
        <w:lastRenderedPageBreak/>
        <w:t>Zweck und Ziel</w:t>
      </w:r>
      <w:bookmarkEnd w:id="34"/>
      <w:bookmarkEnd w:id="37"/>
      <w:bookmarkEnd w:id="38"/>
    </w:p>
    <w:p w:rsidR="00077C25" w:rsidRDefault="00077C25" w:rsidP="00077C25">
      <w:r>
        <w:t xml:space="preserve">Im </w:t>
      </w:r>
      <w:r w:rsidR="00EA4DB4">
        <w:t>Modul Software Engineering 1 in der Durchführung H</w:t>
      </w:r>
      <w:r w:rsidR="00A66B8E">
        <w:t>S 2010/2011</w:t>
      </w:r>
      <w:r>
        <w:t xml:space="preserve">haben </w:t>
      </w:r>
      <w:r w:rsidR="00EA4DB4">
        <w:t>sich alle Teammitglieder fundamentales</w:t>
      </w:r>
      <w:r w:rsidR="00217BEB">
        <w:t>,</w:t>
      </w:r>
      <w:r w:rsidR="00EA4DB4">
        <w:t xml:space="preserve"> </w:t>
      </w:r>
      <w:r>
        <w:t>theoretisches Wissen im Bereich Software Engineering angeeignet. Nun soll dieses Wissen durch das Projekt MRT vertieft</w:t>
      </w:r>
      <w:r w:rsidR="00217BEB">
        <w:t xml:space="preserve"> und praxisorientiert angewandt</w:t>
      </w:r>
      <w:r>
        <w:t xml:space="preserve"> werden.</w:t>
      </w:r>
    </w:p>
    <w:p w:rsidR="00077C25" w:rsidRDefault="00EA4DB4" w:rsidP="00077C25">
      <w:r>
        <w:t xml:space="preserve">Ein weiteres Ziel ist, </w:t>
      </w:r>
      <w:r w:rsidR="00077C25">
        <w:t xml:space="preserve">mittels geeigneten Werkzeugen wie Redmine, Subversion und Skype gut </w:t>
      </w:r>
      <w:r>
        <w:t xml:space="preserve">in der Gruppe zu </w:t>
      </w:r>
      <w:r w:rsidR="00217BEB">
        <w:t xml:space="preserve">kommunizieren und zu </w:t>
      </w:r>
      <w:r>
        <w:t>kooperieren</w:t>
      </w:r>
      <w:r w:rsidR="00077C25">
        <w:t xml:space="preserve">. </w:t>
      </w:r>
      <w:r w:rsidR="00217BEB">
        <w:t>E</w:t>
      </w:r>
      <w:r w:rsidR="00077C25">
        <w:t>ine klare und effiziente Kommunikation ist die Grundlage eines jeden erfolgreichen Projektes.</w:t>
      </w:r>
    </w:p>
    <w:p w:rsidR="004222AF" w:rsidRDefault="004222AF" w:rsidP="004222AF">
      <w:bookmarkStart w:id="39" w:name="_Toc286936093"/>
      <w:bookmarkStart w:id="40" w:name="_Toc287278357"/>
      <w:r>
        <w:t>Für das Projekt steht vergleichsweise wenig Zeit zur Verfügung. Aus diesem Grund wird das Produkt nach Abschluss des Projektes noch zu wenig ausgereift sein, um im produktiven Arbeitsumfeld ein</w:t>
      </w:r>
      <w:r>
        <w:softHyphen/>
        <w:t>gesetzt werden zu können. Das Augenmerk wird darauf gerichtet, eine saubere und erweiterbare Basis zu entwickeln, welche zu einem späteren Zeitpunkt ausgebaut werden könnte. Es soll die Möglichkeit bestehen, das Projekt flexibel zu erweitern, ohne auf entwicklungsbedingte Grenzen zu stossen.</w:t>
      </w:r>
    </w:p>
    <w:p w:rsidR="00077C25" w:rsidRPr="00077C25" w:rsidRDefault="00077C25" w:rsidP="00077C25">
      <w:pPr>
        <w:pStyle w:val="Heading2"/>
      </w:pPr>
      <w:bookmarkStart w:id="41" w:name="_Toc287347020"/>
      <w:r w:rsidRPr="00077C25">
        <w:t>Annahmen und Einschränkungen</w:t>
      </w:r>
      <w:bookmarkEnd w:id="39"/>
      <w:bookmarkEnd w:id="40"/>
      <w:bookmarkEnd w:id="41"/>
    </w:p>
    <w:p w:rsidR="00077C25" w:rsidRPr="00157BFB" w:rsidRDefault="007D7E55">
      <w:r>
        <w:t>Für dieses Projekt werden keine Annahmen oder Einschränkungen getroffen.</w:t>
      </w:r>
      <w:r w:rsidR="00077C25">
        <w:br w:type="page"/>
      </w:r>
    </w:p>
    <w:p w:rsidR="00077C25" w:rsidRPr="00077C25" w:rsidRDefault="00077C25" w:rsidP="00077C25">
      <w:pPr>
        <w:pStyle w:val="Heading1"/>
      </w:pPr>
      <w:bookmarkStart w:id="42" w:name="_Projektorganisation"/>
      <w:bookmarkStart w:id="43" w:name="_Toc286936094"/>
      <w:bookmarkStart w:id="44" w:name="_Toc287278358"/>
      <w:bookmarkStart w:id="45" w:name="_Toc287347021"/>
      <w:bookmarkEnd w:id="42"/>
      <w:r w:rsidRPr="00077C25">
        <w:lastRenderedPageBreak/>
        <w:t>Projektorganisation</w:t>
      </w:r>
      <w:bookmarkEnd w:id="43"/>
      <w:bookmarkEnd w:id="44"/>
      <w:bookmarkEnd w:id="45"/>
    </w:p>
    <w:p w:rsidR="00077C25" w:rsidRDefault="00077C25" w:rsidP="00077C25">
      <w:r>
        <w:t xml:space="preserve">Das Projektteam besteht aus </w:t>
      </w:r>
      <w:r w:rsidR="002A4012">
        <w:t>fünf</w:t>
      </w:r>
      <w:r>
        <w:t xml:space="preserve"> sich gleichgestellten Mitgliedern. In der </w:t>
      </w:r>
      <w:r w:rsidR="00815AA6">
        <w:t>„Construction“-P</w:t>
      </w:r>
      <w:r>
        <w:t xml:space="preserve">hase werden </w:t>
      </w:r>
      <w:r w:rsidR="002A4012">
        <w:t>zwei</w:t>
      </w:r>
      <w:r>
        <w:t xml:space="preserve"> Unterteams gebildet, </w:t>
      </w:r>
      <w:r w:rsidR="002A4012">
        <w:t>welche</w:t>
      </w:r>
      <w:r>
        <w:t xml:space="preserve"> sich jeweils auf ein</w:t>
      </w:r>
      <w:r w:rsidR="002A4012">
        <w:t>en</w:t>
      </w:r>
      <w:r>
        <w:t xml:space="preserve"> Tier </w:t>
      </w:r>
      <w:r w:rsidR="002A4012">
        <w:t>konzentrieren</w:t>
      </w:r>
      <w:r>
        <w:t xml:space="preserve"> und das Code-Review für das jeweils andere Team </w:t>
      </w:r>
      <w:r w:rsidR="002A4012">
        <w:t>übernehmen</w:t>
      </w:r>
      <w:r>
        <w:t>.</w:t>
      </w:r>
    </w:p>
    <w:p w:rsidR="00077C25" w:rsidRPr="00077C25" w:rsidRDefault="00077C25" w:rsidP="00077C25">
      <w:pPr>
        <w:pStyle w:val="Heading2"/>
      </w:pPr>
      <w:bookmarkStart w:id="46" w:name="_Toc286936095"/>
      <w:bookmarkStart w:id="47" w:name="_Toc287278359"/>
      <w:bookmarkStart w:id="48" w:name="_Toc287347022"/>
      <w:r w:rsidRPr="00077C25">
        <w:t>Team</w:t>
      </w:r>
      <w:bookmarkEnd w:id="46"/>
      <w:bookmarkEnd w:id="47"/>
      <w:bookmarkEnd w:id="48"/>
    </w:p>
    <w:p w:rsidR="00077C25" w:rsidRDefault="009C1503" w:rsidP="00177316">
      <w:pPr>
        <w:pStyle w:val="Heading3"/>
      </w:pPr>
      <w:bookmarkStart w:id="49" w:name="_Toc286936096"/>
      <w:bookmarkStart w:id="50" w:name="_Toc287278360"/>
      <w:bookmarkStart w:id="51" w:name="_Toc287347023"/>
      <w:r>
        <w:rPr>
          <w:noProof/>
          <w:lang w:eastAsia="de-CH"/>
        </w:rPr>
        <w:drawing>
          <wp:anchor distT="0" distB="0" distL="114300" distR="114300" simplePos="0" relativeHeight="251656192" behindDoc="0" locked="0" layoutInCell="1" allowOverlap="1">
            <wp:simplePos x="0" y="0"/>
            <wp:positionH relativeFrom="column">
              <wp:posOffset>4966611</wp:posOffset>
            </wp:positionH>
            <wp:positionV relativeFrom="paragraph">
              <wp:posOffset>141108</wp:posOffset>
            </wp:positionV>
            <wp:extent cx="752944" cy="942202"/>
            <wp:effectExtent l="38100" t="0" r="28106" b="257948"/>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191985535_113046_3022.jpg"/>
                    <pic:cNvPicPr/>
                  </pic:nvPicPr>
                  <pic:blipFill>
                    <a:blip r:embed="rId4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52944" cy="942202"/>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Lukas Elmer (</w:t>
      </w:r>
      <w:r w:rsidR="0015446E">
        <w:t>A</w:t>
      </w:r>
      <w:r w:rsidR="00D46AA1">
        <w:t>bk. EL</w:t>
      </w:r>
      <w:r w:rsidR="00077C25">
        <w:t>)</w:t>
      </w:r>
      <w:bookmarkEnd w:id="49"/>
      <w:bookmarkEnd w:id="50"/>
      <w:bookmarkEnd w:id="51"/>
    </w:p>
    <w:p w:rsidR="00077C25" w:rsidRPr="008E74DF" w:rsidRDefault="00A15A06" w:rsidP="00334FCE">
      <w:pPr>
        <w:ind w:left="1985" w:hanging="1985"/>
        <w:rPr>
          <w:lang w:val="en-US"/>
        </w:rPr>
      </w:pPr>
      <w:r w:rsidRPr="000F77AF">
        <w:t>Ke</w:t>
      </w:r>
      <w:r w:rsidR="002F2230" w:rsidRPr="000F77AF">
        <w:t>nntnisse</w:t>
      </w:r>
      <w:r w:rsidR="00805BF7" w:rsidRPr="008E74DF">
        <w:rPr>
          <w:lang w:val="en-US"/>
        </w:rPr>
        <w:t xml:space="preserve"> in:  </w:t>
      </w:r>
      <w:r w:rsidR="00170CA0" w:rsidRPr="008E74DF">
        <w:rPr>
          <w:lang w:val="en-US"/>
        </w:rPr>
        <w:tab/>
      </w:r>
      <w:r w:rsidR="00077C25" w:rsidRPr="008E74DF">
        <w:rPr>
          <w:lang w:val="en-US"/>
        </w:rPr>
        <w:t>Ruby on Rails, PHP, Python / Django, Typo3, Wordpress, Ja</w:t>
      </w:r>
      <w:r w:rsidR="00805BF7" w:rsidRPr="008E74DF">
        <w:rPr>
          <w:lang w:val="en-US"/>
        </w:rPr>
        <w:t>va,</w:t>
      </w:r>
      <w:r w:rsidR="00F7437B" w:rsidRPr="008E74DF">
        <w:rPr>
          <w:lang w:val="en-US"/>
        </w:rPr>
        <w:t xml:space="preserve"> XH</w:t>
      </w:r>
      <w:r w:rsidR="002F2230">
        <w:rPr>
          <w:lang w:val="en-US"/>
        </w:rPr>
        <w:t>T</w:t>
      </w:r>
      <w:r w:rsidR="00F7437B" w:rsidRPr="008E74DF">
        <w:rPr>
          <w:lang w:val="en-US"/>
        </w:rPr>
        <w:t>ML,</w:t>
      </w:r>
      <w:r w:rsidR="00F7437B" w:rsidRPr="008E74DF">
        <w:rPr>
          <w:lang w:val="en-US"/>
        </w:rPr>
        <w:br/>
        <w:t>JavaScript, C++, Ubuntu Server</w:t>
      </w:r>
    </w:p>
    <w:p w:rsidR="00904F97" w:rsidRPr="00F7437B" w:rsidRDefault="00F7437B" w:rsidP="00904F97">
      <w:pPr>
        <w:ind w:left="1985" w:hanging="1985"/>
      </w:pPr>
      <w:bookmarkStart w:id="52" w:name="_Toc286936097"/>
      <w:r>
        <w:t>Motivation:</w:t>
      </w:r>
      <w:r w:rsidR="00904F97">
        <w:tab/>
        <w:t>Weitere Erfahrungen i</w:t>
      </w:r>
      <w:r w:rsidR="00F70C8B">
        <w:t>m Software-Engineering sammeln.</w:t>
      </w:r>
      <w:r w:rsidR="00F70C8B">
        <w:br/>
      </w:r>
      <w:r w:rsidR="00904F97">
        <w:t>SE1Kenntnisse auf reales Projekt anwenden.</w:t>
      </w:r>
    </w:p>
    <w:p w:rsidR="002A4012" w:rsidRDefault="00F34D38" w:rsidP="00180AB3">
      <w:pPr>
        <w:ind w:left="1985" w:hanging="1985"/>
      </w:pPr>
      <w:r>
        <w:t>Spezialisierung</w:t>
      </w:r>
      <w:r w:rsidR="005202FD" w:rsidRPr="00F7437B">
        <w:t>:</w:t>
      </w:r>
      <w:r w:rsidR="005202FD" w:rsidRPr="00F7437B">
        <w:tab/>
      </w:r>
      <w:r>
        <w:t>Android-Client</w:t>
      </w:r>
    </w:p>
    <w:p w:rsidR="00686BA9" w:rsidRPr="00F7437B" w:rsidRDefault="00F34D38" w:rsidP="00686BA9">
      <w:pPr>
        <w:ind w:left="1985" w:hanging="1985"/>
      </w:pPr>
      <w:r>
        <w:t>Verantwortlichkeiten:</w:t>
      </w:r>
      <w:r w:rsidR="00686BA9">
        <w:tab/>
        <w:t>Coaching bei komplexen Problemen bei Ruby on Rails</w:t>
      </w:r>
      <w:r w:rsidR="00537ABD">
        <w:t>, Serverunterhalt</w:t>
      </w:r>
      <w:r w:rsidR="00537ABD">
        <w:br/>
        <w:t>von Redmine,</w:t>
      </w:r>
      <w:r w:rsidR="00640251">
        <w:t xml:space="preserve">automatisches </w:t>
      </w:r>
      <w:r w:rsidR="00537ABD">
        <w:t>Deployment</w:t>
      </w:r>
      <w:r w:rsidR="0014617D">
        <w:t>, Design Klassendiagramm</w:t>
      </w:r>
      <w:r w:rsidR="00273456">
        <w:t>, Releases</w:t>
      </w:r>
      <w:r w:rsidR="000C48F0">
        <w:t>, Bedienungsanleitung</w:t>
      </w:r>
    </w:p>
    <w:p w:rsidR="00077C25" w:rsidRDefault="00077C25" w:rsidP="00334FCE">
      <w:pPr>
        <w:ind w:left="1985" w:hanging="1985"/>
      </w:pPr>
      <w:r w:rsidRPr="00A62A1D">
        <w:t>Mailadresse</w:t>
      </w:r>
      <w:r w:rsidR="005202FD" w:rsidRPr="00A62A1D">
        <w:t> :</w:t>
      </w:r>
      <w:r w:rsidR="00170CA0" w:rsidRPr="00A62A1D">
        <w:tab/>
        <w:t>lelmer@hsr.ch</w:t>
      </w:r>
    </w:p>
    <w:p w:rsidR="00A46583" w:rsidRPr="00A62A1D" w:rsidRDefault="00942EBB" w:rsidP="00334FCE">
      <w:pPr>
        <w:ind w:left="1985" w:hanging="1985"/>
      </w:pPr>
      <w:r>
        <w:t>Skype Adresse</w:t>
      </w:r>
      <w:r w:rsidR="00A46583">
        <w:t>:</w:t>
      </w:r>
      <w:r w:rsidR="00A46583">
        <w:tab/>
        <w:t>lukas.elmer</w:t>
      </w:r>
    </w:p>
    <w:p w:rsidR="00077C25" w:rsidRDefault="009C1503" w:rsidP="00177316">
      <w:pPr>
        <w:pStyle w:val="Heading3"/>
      </w:pPr>
      <w:bookmarkStart w:id="53" w:name="_Toc287278361"/>
      <w:bookmarkStart w:id="54" w:name="_Toc287347024"/>
      <w:r>
        <w:rPr>
          <w:noProof/>
          <w:lang w:eastAsia="de-CH"/>
        </w:rPr>
        <w:drawing>
          <wp:anchor distT="0" distB="0" distL="114300" distR="114300" simplePos="0" relativeHeight="251662336" behindDoc="0" locked="0" layoutInCell="1" allowOverlap="1">
            <wp:simplePos x="0" y="0"/>
            <wp:positionH relativeFrom="column">
              <wp:posOffset>5014319</wp:posOffset>
            </wp:positionH>
            <wp:positionV relativeFrom="paragraph">
              <wp:posOffset>237960</wp:posOffset>
            </wp:positionV>
            <wp:extent cx="658164" cy="974366"/>
            <wp:effectExtent l="38100" t="0" r="27636" b="282934"/>
            <wp:wrapNone/>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1758_10150133951005219_610530218_8420906_5862646_o.jpg"/>
                    <pic:cNvPicPr/>
                  </pic:nvPicPr>
                  <pic:blipFill>
                    <a:blip r:embed="rId4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658164" cy="974366"/>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rsidR="00D46AA1">
        <w:t>Christina Heidt (</w:t>
      </w:r>
      <w:r w:rsidR="0015446E">
        <w:t>A</w:t>
      </w:r>
      <w:r w:rsidR="00D46AA1">
        <w:t>bk. HC</w:t>
      </w:r>
      <w:r w:rsidR="00077C25">
        <w:t>)</w:t>
      </w:r>
      <w:bookmarkEnd w:id="52"/>
      <w:bookmarkEnd w:id="53"/>
      <w:bookmarkEnd w:id="54"/>
    </w:p>
    <w:p w:rsidR="00EC1418" w:rsidRDefault="00A15A06" w:rsidP="00334FCE">
      <w:pPr>
        <w:ind w:left="1985" w:hanging="1985"/>
      </w:pPr>
      <w:r>
        <w:t>Ke</w:t>
      </w:r>
      <w:r w:rsidR="002F2230">
        <w:t>n</w:t>
      </w:r>
      <w:r>
        <w:t>ntnisse</w:t>
      </w:r>
      <w:r w:rsidR="00077C25">
        <w:t xml:space="preserve"> in: </w:t>
      </w:r>
      <w:r w:rsidR="00C578FF">
        <w:tab/>
      </w:r>
      <w:r w:rsidR="00603EEA">
        <w:t>Java, HTML/CSS, C++</w:t>
      </w:r>
      <w:r w:rsidR="005863D4">
        <w:t>, Photoshop</w:t>
      </w:r>
    </w:p>
    <w:p w:rsidR="002A4012" w:rsidRDefault="00A15A06" w:rsidP="002A4012">
      <w:pPr>
        <w:ind w:left="1985" w:hanging="1985"/>
      </w:pPr>
      <w:r>
        <w:t>Motivation</w:t>
      </w:r>
      <w:r w:rsidR="00F7437B">
        <w:t>:</w:t>
      </w:r>
      <w:r w:rsidR="00EC1418">
        <w:tab/>
      </w:r>
      <w:r w:rsidR="00603EEA">
        <w:t>Grundlagen von SE1 auf Projekt anwenden und Wissen vertiefen</w:t>
      </w:r>
    </w:p>
    <w:p w:rsidR="009A6C21" w:rsidRDefault="009A6C21" w:rsidP="00180AB3">
      <w:pPr>
        <w:ind w:left="1985" w:hanging="1985"/>
      </w:pPr>
      <w:r>
        <w:t>Spezialisierung</w:t>
      </w:r>
      <w:r w:rsidRPr="00F7437B">
        <w:t>:</w:t>
      </w:r>
      <w:r w:rsidR="00F72F0B">
        <w:tab/>
        <w:t>Webplattform</w:t>
      </w:r>
    </w:p>
    <w:p w:rsidR="00F7437B" w:rsidRDefault="00F7437B" w:rsidP="002A4012">
      <w:pPr>
        <w:ind w:left="1985" w:hanging="1985"/>
      </w:pPr>
      <w:r>
        <w:t>Verantwortlichkeiten</w:t>
      </w:r>
      <w:r w:rsidR="00F34D38">
        <w:t>:</w:t>
      </w:r>
      <w:r w:rsidR="00505E30">
        <w:tab/>
      </w:r>
      <w:r w:rsidR="00EA2CFB">
        <w:t xml:space="preserve">Grafisches </w:t>
      </w:r>
      <w:r w:rsidR="00505E30">
        <w:t>Design, Sitzungsprotokollierung</w:t>
      </w:r>
      <w:r w:rsidR="007C5FA1">
        <w:t xml:space="preserve">, </w:t>
      </w:r>
      <w:r w:rsidR="006B25A0">
        <w:t>Klassenspezifikation</w:t>
      </w:r>
      <w:r w:rsidR="00273456">
        <w:t xml:space="preserve">, </w:t>
      </w:r>
      <w:r w:rsidR="00273456">
        <w:br/>
        <w:t>Risikomanagement</w:t>
      </w:r>
      <w:r w:rsidR="00970397">
        <w:t xml:space="preserve"> und Reservenplanung</w:t>
      </w:r>
    </w:p>
    <w:p w:rsidR="00A46583" w:rsidRDefault="00077C25" w:rsidP="00A46583">
      <w:pPr>
        <w:ind w:left="1985" w:hanging="1985"/>
      </w:pPr>
      <w:r>
        <w:t>Mailadresse:</w:t>
      </w:r>
      <w:r w:rsidR="00C578FF">
        <w:tab/>
      </w:r>
      <w:r w:rsidR="00BC455A">
        <w:t>cheidt@hsr.ch</w:t>
      </w:r>
    </w:p>
    <w:p w:rsidR="00077C25" w:rsidRDefault="00942EBB" w:rsidP="00A46583">
      <w:pPr>
        <w:ind w:left="1985" w:hanging="1985"/>
      </w:pPr>
      <w:r>
        <w:t>Skype Adresse</w:t>
      </w:r>
      <w:r w:rsidR="00A46583">
        <w:t>:</w:t>
      </w:r>
      <w:r w:rsidR="00A46583">
        <w:tab/>
      </w:r>
      <w:r w:rsidR="00577AC1">
        <w:t>christina_heidt</w:t>
      </w:r>
    </w:p>
    <w:p w:rsidR="00077C25" w:rsidRDefault="0015446E" w:rsidP="00177316">
      <w:pPr>
        <w:pStyle w:val="Heading3"/>
      </w:pPr>
      <w:bookmarkStart w:id="55" w:name="_Toc287278362"/>
      <w:bookmarkStart w:id="56" w:name="_Toc287347025"/>
      <w:bookmarkStart w:id="57" w:name="_Toc286936098"/>
      <w:r w:rsidRPr="009A6521">
        <w:rPr>
          <w:noProof/>
          <w:lang w:eastAsia="de-CH"/>
        </w:rPr>
        <w:drawing>
          <wp:anchor distT="0" distB="0" distL="114300" distR="114300" simplePos="0" relativeHeight="251664384" behindDoc="0" locked="0" layoutInCell="1" allowOverlap="1">
            <wp:simplePos x="0" y="0"/>
            <wp:positionH relativeFrom="column">
              <wp:posOffset>4990465</wp:posOffset>
            </wp:positionH>
            <wp:positionV relativeFrom="paragraph">
              <wp:posOffset>228269</wp:posOffset>
            </wp:positionV>
            <wp:extent cx="715065" cy="901175"/>
            <wp:effectExtent l="38100" t="0" r="27885" b="26087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977_1405683382845_1255204221_1167074_6588638_n.jpg"/>
                    <pic:cNvPicPr/>
                  </pic:nvPicPr>
                  <pic:blipFill>
                    <a:blip r:embed="rId49" cstate="print"/>
                    <a:stretch>
                      <a:fillRect/>
                    </a:stretch>
                  </pic:blipFill>
                  <pic:spPr>
                    <a:xfrm>
                      <a:off x="0" y="0"/>
                      <a:ext cx="715065" cy="90117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anchor>
        </w:drawing>
      </w:r>
      <w:r>
        <w:t>Diego Steiner (Abk.</w:t>
      </w:r>
      <w:r w:rsidR="00D46AA1">
        <w:t xml:space="preserve"> SD</w:t>
      </w:r>
      <w:r w:rsidR="00077C25">
        <w:t>)</w:t>
      </w:r>
      <w:bookmarkEnd w:id="55"/>
      <w:bookmarkEnd w:id="56"/>
    </w:p>
    <w:p w:rsidR="0015446E" w:rsidRDefault="00A15A06" w:rsidP="0015446E">
      <w:pPr>
        <w:ind w:left="1985" w:hanging="1985"/>
      </w:pPr>
      <w:r>
        <w:t>Ke</w:t>
      </w:r>
      <w:r w:rsidR="002F2230">
        <w:t>n</w:t>
      </w:r>
      <w:r>
        <w:t>ntnisse</w:t>
      </w:r>
      <w:r w:rsidR="009E6D22">
        <w:t xml:space="preserve"> in:</w:t>
      </w:r>
      <w:r w:rsidR="009E6D22">
        <w:tab/>
        <w:t>PHP, XHTML, ASP.net, Linux</w:t>
      </w:r>
    </w:p>
    <w:p w:rsidR="0015446E" w:rsidRDefault="0015446E" w:rsidP="0015446E">
      <w:pPr>
        <w:ind w:left="1985" w:hanging="1985"/>
      </w:pPr>
      <w:r>
        <w:t>Motivation:</w:t>
      </w:r>
      <w:r w:rsidR="00067E66">
        <w:tab/>
        <w:t>vorhanden</w:t>
      </w:r>
    </w:p>
    <w:p w:rsidR="00FB54EE" w:rsidRDefault="00FB54EE" w:rsidP="00180AB3">
      <w:pPr>
        <w:ind w:left="1985" w:hanging="1985"/>
      </w:pPr>
      <w:r>
        <w:t>Spezialisierung</w:t>
      </w:r>
      <w:r w:rsidRPr="00F7437B">
        <w:t>:</w:t>
      </w:r>
      <w:r w:rsidR="00D95CC3">
        <w:tab/>
        <w:t>Webplattform</w:t>
      </w:r>
    </w:p>
    <w:p w:rsidR="002A4012" w:rsidRDefault="00077C25" w:rsidP="00A62A1D">
      <w:pPr>
        <w:tabs>
          <w:tab w:val="left" w:pos="2254"/>
        </w:tabs>
        <w:ind w:left="1985" w:hanging="1985"/>
      </w:pPr>
      <w:r>
        <w:t>Verantwortlichkeit:</w:t>
      </w:r>
      <w:r w:rsidR="00BC455A">
        <w:tab/>
      </w:r>
      <w:r w:rsidR="001A47A0">
        <w:t>Überwachung</w:t>
      </w:r>
      <w:r w:rsidR="006D6B45">
        <w:t xml:space="preserve"> und Erstellung</w:t>
      </w:r>
      <w:r w:rsidR="001A47A0">
        <w:t xml:space="preserve"> Projektplan</w:t>
      </w:r>
      <w:r w:rsidR="006B25A0">
        <w:t xml:space="preserve">, </w:t>
      </w:r>
      <w:r w:rsidR="00273456">
        <w:t>Qualitätsmanagement</w:t>
      </w:r>
      <w:r w:rsidR="001A47A0">
        <w:t xml:space="preserve">, </w:t>
      </w:r>
      <w:r w:rsidR="00273456">
        <w:br/>
      </w:r>
      <w:r w:rsidR="00BB3E9F">
        <w:t xml:space="preserve">Koordination Domainanalyse, </w:t>
      </w:r>
      <w:r w:rsidR="006B25A0">
        <w:t>Anforderungss</w:t>
      </w:r>
      <w:r w:rsidR="00B74998">
        <w:t>pezifikation</w:t>
      </w:r>
      <w:r w:rsidR="00273456">
        <w:t>, Projekt-Präsentation</w:t>
      </w:r>
    </w:p>
    <w:p w:rsidR="00A46583" w:rsidRDefault="00077C25" w:rsidP="00A46583">
      <w:pPr>
        <w:ind w:left="1985" w:hanging="1985"/>
      </w:pPr>
      <w:r>
        <w:t>Mailadresse:</w:t>
      </w:r>
      <w:r w:rsidR="009E1C51">
        <w:tab/>
      </w:r>
      <w:r w:rsidR="009E6D22">
        <w:t>dsteiner@hsr.ch</w:t>
      </w:r>
    </w:p>
    <w:p w:rsidR="00077C25" w:rsidRDefault="00942EBB" w:rsidP="00A46583">
      <w:pPr>
        <w:ind w:left="1985" w:hanging="1985"/>
      </w:pPr>
      <w:r>
        <w:t>Skype Adresse</w:t>
      </w:r>
      <w:r w:rsidR="00A46583">
        <w:t>:</w:t>
      </w:r>
      <w:r w:rsidR="00A46583">
        <w:tab/>
      </w:r>
      <w:r w:rsidR="00BB7880">
        <w:t>diego2alps</w:t>
      </w:r>
    </w:p>
    <w:p w:rsidR="00500952" w:rsidRDefault="00500952">
      <w:pPr>
        <w:rPr>
          <w:color w:val="243F60" w:themeColor="accent1" w:themeShade="7F"/>
          <w:spacing w:val="15"/>
          <w:sz w:val="22"/>
          <w:szCs w:val="22"/>
        </w:rPr>
      </w:pPr>
      <w:bookmarkStart w:id="58" w:name="_Toc287278363"/>
      <w:r>
        <w:br w:type="page"/>
      </w:r>
    </w:p>
    <w:p w:rsidR="00077C25" w:rsidRDefault="00613F98" w:rsidP="00177316">
      <w:pPr>
        <w:pStyle w:val="Heading3"/>
      </w:pPr>
      <w:bookmarkStart w:id="59" w:name="_Toc287347026"/>
      <w:r>
        <w:rPr>
          <w:noProof/>
          <w:lang w:eastAsia="de-CH"/>
        </w:rPr>
        <w:lastRenderedPageBreak/>
        <w:drawing>
          <wp:anchor distT="0" distB="0" distL="114300" distR="114300" simplePos="0" relativeHeight="251660288" behindDoc="0" locked="0" layoutInCell="1" allowOverlap="1">
            <wp:simplePos x="0" y="0"/>
            <wp:positionH relativeFrom="column">
              <wp:posOffset>4942757</wp:posOffset>
            </wp:positionH>
            <wp:positionV relativeFrom="paragraph">
              <wp:posOffset>54362</wp:posOffset>
            </wp:positionV>
            <wp:extent cx="713188" cy="1025304"/>
            <wp:effectExtent l="38100" t="0" r="10712" b="308196"/>
            <wp:wrapNone/>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892_1625982252441_1323063943_31702040_2869778_n.jpg"/>
                    <pic:cNvPicPr/>
                  </pic:nvPicPr>
                  <pic:blipFill rotWithShape="1">
                    <a:blip r:embed="rId50"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51386"/>
                    <a:stretch/>
                  </pic:blipFill>
                  <pic:spPr bwMode="auto">
                    <a:xfrm>
                      <a:off x="0" y="0"/>
                      <a:ext cx="713188" cy="1025304"/>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Delia Treichler (</w:t>
      </w:r>
      <w:r w:rsidR="0015446E">
        <w:t>A</w:t>
      </w:r>
      <w:r w:rsidR="00D46AA1">
        <w:t>bk. TD</w:t>
      </w:r>
      <w:r w:rsidR="00077C25">
        <w:t>)</w:t>
      </w:r>
      <w:bookmarkEnd w:id="57"/>
      <w:bookmarkEnd w:id="58"/>
      <w:bookmarkEnd w:id="59"/>
    </w:p>
    <w:p w:rsidR="00613F98" w:rsidRDefault="00A15A06" w:rsidP="00334FCE">
      <w:pPr>
        <w:ind w:left="1985" w:hanging="1985"/>
      </w:pPr>
      <w:r>
        <w:t>Ke</w:t>
      </w:r>
      <w:r w:rsidR="002F2230">
        <w:t>n</w:t>
      </w:r>
      <w:r>
        <w:t>ntnisse</w:t>
      </w:r>
      <w:r w:rsidR="00077C25">
        <w:t xml:space="preserve"> in: </w:t>
      </w:r>
      <w:r w:rsidR="00613F98">
        <w:tab/>
      </w:r>
      <w:r w:rsidR="00F7437B">
        <w:t>Java, HTML/CSS, C++</w:t>
      </w:r>
    </w:p>
    <w:p w:rsidR="0015446E" w:rsidRDefault="00A15A06" w:rsidP="002A4012">
      <w:pPr>
        <w:ind w:left="1985" w:hanging="1985"/>
      </w:pPr>
      <w:r>
        <w:t>Motivation:</w:t>
      </w:r>
      <w:r w:rsidR="00613F98">
        <w:tab/>
      </w:r>
      <w:r w:rsidR="00586B04">
        <w:t>Anwendung des theoretischen Wissens aus dem Modul SE1</w:t>
      </w:r>
    </w:p>
    <w:p w:rsidR="00D95CC3" w:rsidRDefault="00D95CC3" w:rsidP="00180AB3">
      <w:pPr>
        <w:ind w:left="1985" w:hanging="1985"/>
      </w:pPr>
      <w:r>
        <w:t>Spezialisierung</w:t>
      </w:r>
      <w:r w:rsidRPr="00F7437B">
        <w:t>:</w:t>
      </w:r>
      <w:r>
        <w:tab/>
      </w:r>
      <w:r w:rsidR="00CA1F4F">
        <w:t>A</w:t>
      </w:r>
      <w:r w:rsidR="00067E66">
        <w:t>n</w:t>
      </w:r>
      <w:r w:rsidR="00CA1F4F">
        <w:t>droid Client</w:t>
      </w:r>
    </w:p>
    <w:p w:rsidR="002A4012" w:rsidRDefault="00077C25" w:rsidP="002A4012">
      <w:pPr>
        <w:ind w:left="1985" w:hanging="1985"/>
      </w:pPr>
      <w:r>
        <w:t>Verantwortlichkeit:</w:t>
      </w:r>
      <w:r w:rsidR="002A4012">
        <w:tab/>
      </w:r>
      <w:r w:rsidR="003F426D">
        <w:t>Teamsitzungen</w:t>
      </w:r>
      <w:r w:rsidR="0037354C">
        <w:t>, Teamfördernde Massnahmen</w:t>
      </w:r>
      <w:r w:rsidR="0014617D">
        <w:t xml:space="preserve">, </w:t>
      </w:r>
      <w:r w:rsidR="0014617D">
        <w:br/>
        <w:t>Systemsequenzdiagramm</w:t>
      </w:r>
      <w:r w:rsidR="00FA7E34">
        <w:t>e</w:t>
      </w:r>
      <w:r w:rsidR="002F20D1">
        <w:t>, Dokumentation Architektur</w:t>
      </w:r>
    </w:p>
    <w:p w:rsidR="00A46583" w:rsidRPr="00CD6644" w:rsidRDefault="00077C25" w:rsidP="00A46583">
      <w:pPr>
        <w:ind w:left="1985" w:hanging="1985"/>
        <w:rPr>
          <w:lang w:val="fr-CH"/>
        </w:rPr>
      </w:pPr>
      <w:r w:rsidRPr="00CD6644">
        <w:rPr>
          <w:lang w:val="fr-CH"/>
        </w:rPr>
        <w:t>Mailadresse:</w:t>
      </w:r>
      <w:r w:rsidR="00BC455A" w:rsidRPr="00CD6644">
        <w:rPr>
          <w:lang w:val="fr-CH"/>
        </w:rPr>
        <w:tab/>
        <w:t>dtreichler@hsr.ch</w:t>
      </w:r>
    </w:p>
    <w:p w:rsidR="001A48AA" w:rsidRPr="0014617D" w:rsidRDefault="00942EBB" w:rsidP="0014617D">
      <w:pPr>
        <w:ind w:left="1985" w:hanging="1985"/>
        <w:rPr>
          <w:lang w:val="fr-CH"/>
        </w:rPr>
      </w:pPr>
      <w:r w:rsidRPr="00CD6644">
        <w:rPr>
          <w:lang w:val="fr-CH"/>
        </w:rPr>
        <w:t>Skype Adresse</w:t>
      </w:r>
      <w:r w:rsidR="00A46583" w:rsidRPr="00CD6644">
        <w:rPr>
          <w:lang w:val="fr-CH"/>
        </w:rPr>
        <w:t>:</w:t>
      </w:r>
      <w:r w:rsidR="00A46583" w:rsidRPr="00CD6644">
        <w:rPr>
          <w:lang w:val="fr-CH"/>
        </w:rPr>
        <w:tab/>
      </w:r>
      <w:r w:rsidR="007B291C" w:rsidRPr="00CD6644">
        <w:rPr>
          <w:lang w:val="fr-CH"/>
        </w:rPr>
        <w:t>de-lia</w:t>
      </w:r>
      <w:bookmarkStart w:id="60" w:name="_Toc286936099"/>
    </w:p>
    <w:p w:rsidR="00077C25" w:rsidRDefault="00C02FFD" w:rsidP="00177316">
      <w:pPr>
        <w:pStyle w:val="Heading3"/>
      </w:pPr>
      <w:bookmarkStart w:id="61" w:name="_Toc287278364"/>
      <w:bookmarkStart w:id="62" w:name="_Toc287347027"/>
      <w:r>
        <w:rPr>
          <w:noProof/>
          <w:lang w:eastAsia="de-CH"/>
        </w:rPr>
        <w:drawing>
          <wp:anchor distT="0" distB="0" distL="114300" distR="114300" simplePos="0" relativeHeight="251657216" behindDoc="0" locked="0" layoutInCell="1" allowOverlap="1">
            <wp:simplePos x="0" y="0"/>
            <wp:positionH relativeFrom="column">
              <wp:posOffset>4834626</wp:posOffset>
            </wp:positionH>
            <wp:positionV relativeFrom="paragraph">
              <wp:posOffset>268605</wp:posOffset>
            </wp:positionV>
            <wp:extent cx="819509" cy="982333"/>
            <wp:effectExtent l="19050" t="0" r="19050" b="35179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1315512322_179882_7390.jpg"/>
                    <pic:cNvPicPr/>
                  </pic:nvPicPr>
                  <pic:blipFill rotWithShape="1">
                    <a:blip r:embed="rId5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l="32984" r="9293" b="7853"/>
                    <a:stretch/>
                  </pic:blipFill>
                  <pic:spPr bwMode="auto">
                    <a:xfrm>
                      <a:off x="0" y="0"/>
                      <a:ext cx="819509" cy="982333"/>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46AA1">
        <w:t>Remo Waltenspül (</w:t>
      </w:r>
      <w:r w:rsidR="0015446E">
        <w:t>A</w:t>
      </w:r>
      <w:r w:rsidR="00D46AA1">
        <w:t>bk. WR</w:t>
      </w:r>
      <w:r w:rsidR="00077C25">
        <w:t>)</w:t>
      </w:r>
      <w:bookmarkEnd w:id="60"/>
      <w:bookmarkEnd w:id="61"/>
      <w:bookmarkEnd w:id="62"/>
    </w:p>
    <w:p w:rsidR="00C02FFD" w:rsidRDefault="00A15A06" w:rsidP="00334FCE">
      <w:pPr>
        <w:ind w:left="1985" w:hanging="1985"/>
      </w:pPr>
      <w:r>
        <w:t>Ke</w:t>
      </w:r>
      <w:r w:rsidR="002F2230">
        <w:t>n</w:t>
      </w:r>
      <w:r>
        <w:t>ntnisse</w:t>
      </w:r>
      <w:r w:rsidR="00077C25">
        <w:t xml:space="preserve"> in: </w:t>
      </w:r>
      <w:r w:rsidR="00C02FFD">
        <w:tab/>
      </w:r>
      <w:r>
        <w:t>Java, HTML/CSS, VB, C++</w:t>
      </w:r>
    </w:p>
    <w:p w:rsidR="002A4012" w:rsidRDefault="00A15A06" w:rsidP="002A4012">
      <w:pPr>
        <w:ind w:left="1985" w:hanging="1985"/>
      </w:pPr>
      <w:r>
        <w:t>Motivation</w:t>
      </w:r>
      <w:r w:rsidR="00C02FFD">
        <w:tab/>
      </w:r>
      <w:r>
        <w:t>Erfahrungen in einem Software-Engineering Projekt sammeln</w:t>
      </w:r>
    </w:p>
    <w:p w:rsidR="00F41C76" w:rsidRDefault="00F41C76" w:rsidP="00180AB3">
      <w:pPr>
        <w:ind w:left="1985" w:hanging="1985"/>
      </w:pPr>
      <w:r>
        <w:t>Spezialisierung</w:t>
      </w:r>
      <w:r w:rsidRPr="00F7437B">
        <w:t>:</w:t>
      </w:r>
      <w:r w:rsidR="00DF569F">
        <w:tab/>
        <w:t>Webplattform</w:t>
      </w:r>
    </w:p>
    <w:p w:rsidR="004539A3" w:rsidRDefault="004520D8" w:rsidP="002A4012">
      <w:pPr>
        <w:ind w:left="1985" w:hanging="1985"/>
      </w:pPr>
      <w:r>
        <w:t>Verantwortlichkeit:</w:t>
      </w:r>
      <w:r>
        <w:tab/>
      </w:r>
      <w:r w:rsidR="0014617D">
        <w:t>Operation Contracts</w:t>
      </w:r>
      <w:r w:rsidR="00273456">
        <w:t>, Requirements, System- und Unit Tests</w:t>
      </w:r>
      <w:r w:rsidR="00286079">
        <w:t xml:space="preserve">, </w:t>
      </w:r>
      <w:r w:rsidR="00286079">
        <w:br/>
        <w:t>Koordination Architekturprototyp</w:t>
      </w:r>
    </w:p>
    <w:p w:rsidR="00A46583" w:rsidRDefault="00077C25" w:rsidP="00A46583">
      <w:pPr>
        <w:ind w:left="1985" w:hanging="1985"/>
      </w:pPr>
      <w:r>
        <w:t>Mailadresse:</w:t>
      </w:r>
      <w:r w:rsidR="008F12C7">
        <w:tab/>
        <w:t>rwaltens@hsr.ch</w:t>
      </w:r>
    </w:p>
    <w:p w:rsidR="00077C25" w:rsidRPr="00A46583" w:rsidRDefault="00942EBB" w:rsidP="00A46583">
      <w:pPr>
        <w:ind w:left="1985" w:hanging="1985"/>
      </w:pPr>
      <w:r>
        <w:t>Skype Adresse</w:t>
      </w:r>
      <w:r w:rsidR="00A46583">
        <w:t>:</w:t>
      </w:r>
      <w:r w:rsidR="00A46583">
        <w:tab/>
      </w:r>
      <w:r w:rsidR="0005598C">
        <w:t>kobold246</w:t>
      </w:r>
    </w:p>
    <w:p w:rsidR="00077C25" w:rsidRPr="00077C25" w:rsidRDefault="00077C25" w:rsidP="00077C25">
      <w:pPr>
        <w:pStyle w:val="Heading2"/>
      </w:pPr>
      <w:bookmarkStart w:id="63" w:name="_Toc286936101"/>
      <w:bookmarkStart w:id="64" w:name="_Toc287278365"/>
      <w:bookmarkStart w:id="65" w:name="_Toc287347028"/>
      <w:r w:rsidRPr="00077C25">
        <w:t>Anmerkung</w:t>
      </w:r>
      <w:bookmarkEnd w:id="63"/>
      <w:bookmarkEnd w:id="64"/>
      <w:bookmarkEnd w:id="65"/>
    </w:p>
    <w:p w:rsidR="00077C25" w:rsidRDefault="00180AB3" w:rsidP="00077C25">
      <w:r>
        <w:t>Bei</w:t>
      </w:r>
      <w:r w:rsidR="00077C25" w:rsidRPr="00077C25">
        <w:t xml:space="preserve"> der </w:t>
      </w:r>
      <w:r>
        <w:t>Spezialisierung handelt es sich um</w:t>
      </w:r>
      <w:r w:rsidR="00077C25" w:rsidRPr="00077C25">
        <w:t xml:space="preserve"> die </w:t>
      </w:r>
      <w:r>
        <w:t>Unterteilung des Teams</w:t>
      </w:r>
      <w:r w:rsidR="00077C25" w:rsidRPr="00077C25">
        <w:t xml:space="preserve"> während der </w:t>
      </w:r>
      <w:r>
        <w:t>„</w:t>
      </w:r>
      <w:r w:rsidR="00077C25" w:rsidRPr="00077C25">
        <w:t>Construction</w:t>
      </w:r>
      <w:r>
        <w:t>“-</w:t>
      </w:r>
      <w:r w:rsidR="00077C25" w:rsidRPr="00077C25">
        <w:t>Phase.</w:t>
      </w:r>
    </w:p>
    <w:p w:rsidR="00077C25" w:rsidRPr="00077C25" w:rsidRDefault="00077C25" w:rsidP="00157BFB">
      <w:pPr>
        <w:pStyle w:val="Heading2"/>
      </w:pPr>
      <w:bookmarkStart w:id="66" w:name="_Toc286936102"/>
      <w:bookmarkStart w:id="67" w:name="_Toc287278366"/>
      <w:bookmarkStart w:id="68" w:name="_Toc287347029"/>
      <w:r w:rsidRPr="00077C25">
        <w:t>Organisationsstruktur</w:t>
      </w:r>
      <w:bookmarkEnd w:id="66"/>
      <w:bookmarkEnd w:id="67"/>
      <w:bookmarkEnd w:id="68"/>
    </w:p>
    <w:p w:rsidR="006E29D9" w:rsidRPr="006E29D9" w:rsidRDefault="006E29D9" w:rsidP="006E29D9">
      <w:bookmarkStart w:id="69" w:name="_Toc286936103"/>
      <w:r w:rsidRPr="00077C25">
        <w:rPr>
          <w:noProof/>
          <w:lang w:eastAsia="de-CH"/>
        </w:rPr>
        <w:drawing>
          <wp:anchor distT="0" distB="0" distL="114300" distR="114300" simplePos="0" relativeHeight="251666432" behindDoc="1" locked="0" layoutInCell="1" allowOverlap="1">
            <wp:simplePos x="0" y="0"/>
            <wp:positionH relativeFrom="column">
              <wp:posOffset>649605</wp:posOffset>
            </wp:positionH>
            <wp:positionV relativeFrom="paragraph">
              <wp:posOffset>142875</wp:posOffset>
            </wp:positionV>
            <wp:extent cx="4752975" cy="1869440"/>
            <wp:effectExtent l="0" t="0" r="9525" b="0"/>
            <wp:wrapTopAndBottom/>
            <wp:docPr id="10" name="Grafik 10" descr="https://lh4.googleusercontent.com/_wmtCwD88ZKXxVFtXHM-Uqfaxg4SzGiWfZ0mF1qVwnfYmlGGStMkXeVEtoZvcqxEHh_aap2blCQY8Gk1uCGyrzj6end243o5VdbFAkSB7WH1ydFEY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_wmtCwD88ZKXxVFtXHM-Uqfaxg4SzGiWfZ0mF1qVwnfYmlGGStMkXeVEtoZvcqxEHh_aap2blCQY8Gk1uCGyrzj6end243o5VdbFAkSB7WH1ydFEYEw"/>
                    <pic:cNvPicPr>
                      <a:picLocks noChangeAspect="1" noChangeArrowheads="1"/>
                    </pic:cNvPicPr>
                  </pic:nvPicPr>
                  <pic:blipFill>
                    <a:blip r:embed="rId5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752975" cy="1869440"/>
                    </a:xfrm>
                    <a:prstGeom prst="rect">
                      <a:avLst/>
                    </a:prstGeom>
                    <a:noFill/>
                    <a:ln>
                      <a:noFill/>
                    </a:ln>
                  </pic:spPr>
                </pic:pic>
              </a:graphicData>
            </a:graphic>
          </wp:anchor>
        </w:drawing>
      </w:r>
    </w:p>
    <w:p w:rsidR="00077C25" w:rsidRPr="00077C25" w:rsidRDefault="00077C25" w:rsidP="00077C25">
      <w:pPr>
        <w:pStyle w:val="Heading2"/>
      </w:pPr>
      <w:bookmarkStart w:id="70" w:name="_Toc287278367"/>
      <w:bookmarkStart w:id="71" w:name="_Toc287347030"/>
      <w:r w:rsidRPr="00077C25">
        <w:t>Externe Schnittstellen</w:t>
      </w:r>
      <w:bookmarkEnd w:id="69"/>
      <w:bookmarkEnd w:id="70"/>
      <w:bookmarkEnd w:id="71"/>
    </w:p>
    <w:p w:rsidR="00077C25" w:rsidRDefault="00077C25" w:rsidP="00077C25">
      <w:r>
        <w:t>Für die Beratung und Benotung ist Prof. Hans Rudin zuständig</w:t>
      </w:r>
      <w:r w:rsidR="00D275ED">
        <w:t>. A</w:t>
      </w:r>
      <w:r>
        <w:t>ls zusätzlicher Berater steht Daniel Keller zur Verfügung.</w:t>
      </w:r>
    </w:p>
    <w:p w:rsidR="002F2230" w:rsidRDefault="002F2230">
      <w:pPr>
        <w:rPr>
          <w:b/>
          <w:bCs/>
          <w:color w:val="FFFFFF" w:themeColor="background1"/>
          <w:spacing w:val="15"/>
          <w:sz w:val="22"/>
          <w:szCs w:val="22"/>
        </w:rPr>
      </w:pPr>
      <w:r>
        <w:br w:type="page"/>
      </w:r>
    </w:p>
    <w:p w:rsidR="00077C25" w:rsidRDefault="00D36D35" w:rsidP="00077C25">
      <w:pPr>
        <w:pStyle w:val="Heading1"/>
      </w:pPr>
      <w:bookmarkStart w:id="72" w:name="_Management_Abläufe"/>
      <w:bookmarkStart w:id="73" w:name="_Toc286936104"/>
      <w:bookmarkStart w:id="74" w:name="_Toc287278368"/>
      <w:bookmarkStart w:id="75" w:name="_Toc287347031"/>
      <w:bookmarkEnd w:id="72"/>
      <w:r>
        <w:lastRenderedPageBreak/>
        <w:t>Managementa</w:t>
      </w:r>
      <w:r w:rsidR="00077C25" w:rsidRPr="00077C25">
        <w:t>bläufe</w:t>
      </w:r>
      <w:bookmarkEnd w:id="73"/>
      <w:bookmarkEnd w:id="74"/>
      <w:bookmarkEnd w:id="75"/>
    </w:p>
    <w:p w:rsidR="00A15A06" w:rsidRPr="005756B7" w:rsidRDefault="00A15A06" w:rsidP="00A15A06">
      <w:bookmarkStart w:id="76" w:name="_Toc286936105"/>
      <w:r>
        <w:t>Das folgende Kapitel erläutert ku</w:t>
      </w:r>
      <w:r w:rsidR="00D36D35">
        <w:t>rz die essentiellen Managementa</w:t>
      </w:r>
      <w:r>
        <w:t>bläufe. Dies beinhaltet den Projekt Kostenvoranschlag mit den Rahmenbedingungen sowie den Projektplan, welcher die zeitliche Aufteilung des Projekts in diverse Arbeitsschritte enthält.</w:t>
      </w:r>
    </w:p>
    <w:p w:rsidR="00077C25" w:rsidRPr="001762B7" w:rsidRDefault="00077C25" w:rsidP="001762B7">
      <w:pPr>
        <w:pStyle w:val="Heading2"/>
      </w:pPr>
      <w:bookmarkStart w:id="77" w:name="_Toc287278369"/>
      <w:bookmarkStart w:id="78" w:name="_Toc287347032"/>
      <w:r w:rsidRPr="001762B7">
        <w:t>Projekt Kostenvoranschlag</w:t>
      </w:r>
      <w:bookmarkEnd w:id="76"/>
      <w:bookmarkEnd w:id="77"/>
      <w:bookmarkEnd w:id="78"/>
    </w:p>
    <w:p w:rsidR="00077C25" w:rsidRDefault="00077C25" w:rsidP="00077C25">
      <w:r>
        <w:t>Der Projektstart ist am 24. Februar 2011. Während 14 Wochen (exklusive einer Woche Ferien) wird am Projekt gearbeitet. Die Abgabe findet in der 22. Kalenderwoche statt, spätestens am 3. Juni 2011.</w:t>
      </w:r>
    </w:p>
    <w:p w:rsidR="00EE7E64" w:rsidRDefault="00EE7E64" w:rsidP="00EE7E64">
      <w:bookmarkStart w:id="79" w:name="_Toc286936106"/>
      <w:r>
        <w:t>Von jedem Mitarbeiter wird eine Mindestarbeitszeit von acht Stunden erwartet,  wobei diese acht Stunden bereits die vier offiziellen Lektionen enthalten. Falls zusätzliche nicht geplante Schwierigkeiten auftauchen, kann das Arbeitspensum pro Mitarbeiter auf höchstens 10-12 Stunden pro Woche erhöht werden.</w:t>
      </w:r>
    </w:p>
    <w:p w:rsidR="00EE7E64" w:rsidRDefault="00EE7E64" w:rsidP="00EE7E64">
      <w:r>
        <w:t>Der Projektumfang erlaubt es uns, die vorgesehene Zeit vollumfänglich auszunutzen. Sofern die Kernfunktionalitäten schneller als geplant fertig gestellt werden können, wird das Projekt um zusätzlich vorerst als optional definierte Module ergänzt.</w:t>
      </w:r>
    </w:p>
    <w:p w:rsidR="00A15A06" w:rsidRPr="00157BFB" w:rsidRDefault="00EE7E64">
      <w:r>
        <w:t>Es sind gegenwärtig keine geplanten Absenzen von Projektmitarbeiter</w:t>
      </w:r>
      <w:r w:rsidR="004A05BE">
        <w:t>n</w:t>
      </w:r>
      <w:r>
        <w:t xml:space="preserve"> bekannt, gegebenenfalls werden Abwesenheiten im Projektplan einkalkuliert.</w:t>
      </w:r>
    </w:p>
    <w:p w:rsidR="00077C25" w:rsidRPr="00077C25" w:rsidRDefault="00077C25" w:rsidP="00077C25">
      <w:pPr>
        <w:pStyle w:val="Heading2"/>
      </w:pPr>
      <w:bookmarkStart w:id="80" w:name="_Toc287278370"/>
      <w:bookmarkStart w:id="81" w:name="_Toc287347033"/>
      <w:r w:rsidRPr="00077C25">
        <w:t>Projektplan</w:t>
      </w:r>
      <w:bookmarkEnd w:id="79"/>
      <w:bookmarkEnd w:id="80"/>
      <w:bookmarkEnd w:id="81"/>
    </w:p>
    <w:p w:rsidR="003805F9" w:rsidRPr="003805F9" w:rsidRDefault="00077C25" w:rsidP="009D23A2">
      <w:pPr>
        <w:pStyle w:val="Heading3"/>
      </w:pPr>
      <w:bookmarkStart w:id="82" w:name="_Toc286936107"/>
      <w:bookmarkStart w:id="83" w:name="_Toc287278371"/>
      <w:bookmarkStart w:id="84" w:name="_Toc287347034"/>
      <w:r w:rsidRPr="009D23A2">
        <w:t>Zeitplan</w:t>
      </w:r>
      <w:bookmarkEnd w:id="82"/>
      <w:r w:rsidR="00454ECE">
        <w:t xml:space="preserve"> und Zeiterfassung</w:t>
      </w:r>
      <w:bookmarkEnd w:id="83"/>
      <w:bookmarkEnd w:id="84"/>
    </w:p>
    <w:p w:rsidR="00A15A06" w:rsidRDefault="00A15A06" w:rsidP="00A15A06">
      <w:r>
        <w:t xml:space="preserve">Die Zeiterfassung sowie der komplette Zeitplan werden vollumfänglich über einen dedizierten Redmine-Server durchgeführt. Dazu werden in einem ersten Schritt so genannte Tickets erfasst, welche vordefinierten Milestones zugewiesen werden. Diese Tickets entsprechen den Arbeitspaketen, die in einem nachfolgenden Abschnitt detaillierter spezifiziert werden. </w:t>
      </w:r>
    </w:p>
    <w:p w:rsidR="00A15A06" w:rsidRDefault="00A15A06" w:rsidP="00A15A06">
      <w:r>
        <w:t>Anhand der erstellten Tickets wird automatisch ein Zeitplan (Gan</w:t>
      </w:r>
      <w:r w:rsidR="00CD3253">
        <w:t>t</w:t>
      </w:r>
      <w:r>
        <w:t xml:space="preserve">t-Diagramm) generiert, in dem alle Arbeitspakete </w:t>
      </w:r>
      <w:r w:rsidR="00A9681C">
        <w:t>übersichtlich dargestellt werden.</w:t>
      </w:r>
    </w:p>
    <w:p w:rsidR="00A15A06" w:rsidRDefault="00A15A06" w:rsidP="00A15A06">
      <w:r>
        <w:t>Für die einzelnen Reviews an den festgelegten Milestones werden Auszüge (</w:t>
      </w:r>
      <w:r w:rsidR="00266514">
        <w:t>CSV</w:t>
      </w:r>
      <w:r>
        <w:t xml:space="preserve">) aus dem Redmine </w:t>
      </w:r>
      <w:r w:rsidR="0069637E">
        <w:t>generiert</w:t>
      </w:r>
      <w:r>
        <w:t xml:space="preserve"> und anschliessend direkt in Excel formatiert. Mithilfe einer Excel-Vorlage können aus diesen generierten Daten automatisch Diagramme erzeugt werden, welche den Arbeitsaufwand der einzelnen Mitarbeiter optisch ansprechend anzeigen.</w:t>
      </w:r>
    </w:p>
    <w:p w:rsidR="00A15A06" w:rsidRDefault="00A15A06" w:rsidP="00A15A06">
      <w:r>
        <w:t>Zudem kann man zu jeder Zeit direkt im</w:t>
      </w:r>
      <w:r w:rsidR="00D36D35">
        <w:t xml:space="preserve"> </w:t>
      </w:r>
      <w:r>
        <w:t xml:space="preserve">Redmine den Verlauf der verschiedenen Tickets bzw. Arbeitspakete verfolgen. Um </w:t>
      </w:r>
      <w:r w:rsidR="00425A4E">
        <w:t>einen Soll-Ist-Vergleich</w:t>
      </w:r>
      <w:r>
        <w:t xml:space="preserve"> zu ermöglichen</w:t>
      </w:r>
      <w:r w:rsidR="00CD3253">
        <w:t>,</w:t>
      </w:r>
      <w:r>
        <w:t xml:space="preserve"> wird die</w:t>
      </w:r>
      <w:r w:rsidR="00EF4F06">
        <w:t xml:space="preserve"> geleistete</w:t>
      </w:r>
      <w:r>
        <w:t xml:space="preserve"> Arbeitszeit von den Projektmitarbeiter</w:t>
      </w:r>
      <w:r w:rsidR="00923861">
        <w:t>n</w:t>
      </w:r>
      <w:r>
        <w:t xml:space="preserve"> direkt auf</w:t>
      </w:r>
      <w:r w:rsidR="00237F5F">
        <w:t xml:space="preserve"> ein besti</w:t>
      </w:r>
      <w:bookmarkStart w:id="85" w:name="_GoBack"/>
      <w:bookmarkEnd w:id="85"/>
      <w:r w:rsidR="00237F5F">
        <w:t>mmtes Ticket gebucht.</w:t>
      </w:r>
    </w:p>
    <w:p w:rsidR="00A15A06" w:rsidRDefault="00A15A06" w:rsidP="00A15A06">
      <w:pPr>
        <w:rPr>
          <w:color w:val="243F60" w:themeColor="accent1" w:themeShade="7F"/>
          <w:spacing w:val="15"/>
          <w:sz w:val="22"/>
          <w:szCs w:val="22"/>
        </w:rPr>
      </w:pPr>
      <w:r>
        <w:t xml:space="preserve">Ferner ist das Versionsverwaltungssystem SVN mit </w:t>
      </w:r>
      <w:r w:rsidR="00B811DA">
        <w:t xml:space="preserve">dem </w:t>
      </w:r>
      <w:r>
        <w:t>Redmine verbunden</w:t>
      </w:r>
      <w:r w:rsidR="00AC21E1">
        <w:t>, wodurch</w:t>
      </w:r>
      <w:r w:rsidR="00D36D35">
        <w:t xml:space="preserve"> </w:t>
      </w:r>
      <w:r w:rsidR="00AC21E1">
        <w:t xml:space="preserve">SVN bedingte </w:t>
      </w:r>
      <w:r>
        <w:t xml:space="preserve">Änderungen </w:t>
      </w:r>
      <w:r w:rsidR="00AC21E1">
        <w:t xml:space="preserve">direkt </w:t>
      </w:r>
      <w:r w:rsidR="00985DD8">
        <w:t>bei</w:t>
      </w:r>
      <w:r>
        <w:t xml:space="preserve"> einem Ticket in einer Histor</w:t>
      </w:r>
      <w:r w:rsidR="0023389C">
        <w:t>ie</w:t>
      </w:r>
      <w:r>
        <w:t xml:space="preserve"> an</w:t>
      </w:r>
      <w:r w:rsidR="00AC21E1">
        <w:t>gezeigt werden</w:t>
      </w:r>
      <w:r>
        <w:t>.</w:t>
      </w:r>
    </w:p>
    <w:p w:rsidR="008314A1" w:rsidRDefault="004A05BE" w:rsidP="00720EBC">
      <w:r>
        <w:t>Der gesamte Zeitplan mit allen Arbeitspa</w:t>
      </w:r>
      <w:r w:rsidR="00720EBC">
        <w:t xml:space="preserve">keten </w:t>
      </w:r>
      <w:r>
        <w:t>wird</w:t>
      </w:r>
      <w:r w:rsidR="00720EBC">
        <w:t xml:space="preserve"> über die Projektmanagementsoftware Redmine</w:t>
      </w:r>
      <w:r>
        <w:t xml:space="preserve"> verwaltet. Sie ist</w:t>
      </w:r>
      <w:r w:rsidR="00720EBC">
        <w:t xml:space="preserve"> für alle Projektmitglieder unter </w:t>
      </w:r>
      <w:r w:rsidR="00720EBC" w:rsidRPr="008544E9">
        <w:t>https://redmine.elmermx.ch</w:t>
      </w:r>
      <w:r>
        <w:t xml:space="preserve"> erreichbar.</w:t>
      </w:r>
    </w:p>
    <w:p w:rsidR="008E74DF" w:rsidRDefault="008E74DF" w:rsidP="008314A1">
      <w:r>
        <w:t>Jeden Abend werden die am Tag gearbeiteten Stunden am Projekt auf das zugehörige Ticket gebucht.</w:t>
      </w:r>
      <w:r w:rsidR="001B5291">
        <w:t xml:space="preserve"> Bei verschachtelten Tickets dürfen keine Stunden auf das Parent-Ticket verbucht werden, die erbrachten Stunden sind jeweils auf der zugehörigen Aktivität zu verbuchen.</w:t>
      </w:r>
    </w:p>
    <w:p w:rsidR="0067752A" w:rsidRDefault="0067752A">
      <w:pPr>
        <w:rPr>
          <w:color w:val="243F60" w:themeColor="accent1" w:themeShade="7F"/>
          <w:spacing w:val="15"/>
          <w:sz w:val="22"/>
          <w:szCs w:val="22"/>
        </w:rPr>
      </w:pPr>
      <w:bookmarkStart w:id="86" w:name="_Toc286936108"/>
      <w:bookmarkStart w:id="87" w:name="_Toc287278372"/>
      <w:r>
        <w:br w:type="page"/>
      </w:r>
    </w:p>
    <w:p w:rsidR="00077C25" w:rsidRDefault="00077C25" w:rsidP="009D23A2">
      <w:pPr>
        <w:pStyle w:val="Heading3"/>
      </w:pPr>
      <w:bookmarkStart w:id="88" w:name="_Toc287347035"/>
      <w:r w:rsidRPr="009D23A2">
        <w:lastRenderedPageBreak/>
        <w:t>Iterationsplanung / M</w:t>
      </w:r>
      <w:bookmarkEnd w:id="86"/>
      <w:r w:rsidR="00CB5B7E">
        <w:t>ilestones</w:t>
      </w:r>
      <w:bookmarkEnd w:id="87"/>
      <w:bookmarkEnd w:id="88"/>
    </w:p>
    <w:p w:rsidR="00720EBC" w:rsidRPr="00720EBC" w:rsidRDefault="00CB214F" w:rsidP="00720EBC">
      <w:r>
        <w:t xml:space="preserve">Die detaillierte Iterationsplanung und auch die aktuellen Milestones befinden sich im Redmine. Da die Milestones </w:t>
      </w:r>
      <w:r w:rsidR="0067752A">
        <w:t xml:space="preserve">und die Iterationen </w:t>
      </w:r>
      <w:r>
        <w:t xml:space="preserve">sehr wichtig sind, wurden sie </w:t>
      </w:r>
      <w:r w:rsidR="0067752A">
        <w:t xml:space="preserve">nachfolgend </w:t>
      </w:r>
      <w:r>
        <w:t>detailliert beschrieben.</w:t>
      </w:r>
    </w:p>
    <w:p w:rsidR="00DE350F" w:rsidRDefault="00077C25" w:rsidP="00D36D35">
      <w:pPr>
        <w:pStyle w:val="Heading4"/>
        <w:tabs>
          <w:tab w:val="left" w:pos="2430"/>
        </w:tabs>
      </w:pPr>
      <w:bookmarkStart w:id="89" w:name="_Toc287278373"/>
      <w:bookmarkStart w:id="90" w:name="_Toc287347036"/>
      <w:r w:rsidRPr="003805F9">
        <w:rPr>
          <w:rStyle w:val="Heading3Char"/>
          <w:color w:val="365F91" w:themeColor="accent1" w:themeShade="BF"/>
          <w:spacing w:val="10"/>
        </w:rPr>
        <w:t>Inception</w:t>
      </w:r>
      <w:bookmarkEnd w:id="89"/>
      <w:bookmarkEnd w:id="90"/>
      <w:r w:rsidR="00D36D35">
        <w:rPr>
          <w:rStyle w:val="Heading3Char"/>
          <w:color w:val="365F91" w:themeColor="accent1" w:themeShade="BF"/>
          <w:spacing w:val="10"/>
        </w:rPr>
        <w:tab/>
      </w:r>
      <w:r w:rsidRPr="003805F9">
        <w:t>21.02.-</w:t>
      </w:r>
      <w:r w:rsidR="000C052F">
        <w:t>10</w:t>
      </w:r>
      <w:r w:rsidRPr="003805F9">
        <w:t>.03.11 / SW01-SW0</w:t>
      </w:r>
      <w:r w:rsidR="00731D24">
        <w:t>3</w:t>
      </w:r>
    </w:p>
    <w:tbl>
      <w:tblPr>
        <w:tblStyle w:val="MittlereSchattierung1-Akzent110"/>
        <w:tblW w:w="9072" w:type="dxa"/>
        <w:tblInd w:w="108" w:type="dxa"/>
        <w:tblLook w:val="04A0"/>
      </w:tblPr>
      <w:tblGrid>
        <w:gridCol w:w="4591"/>
        <w:gridCol w:w="4481"/>
      </w:tblGrid>
      <w:tr w:rsidR="00CC559E" w:rsidRPr="006B22B0" w:rsidTr="004A05BE">
        <w:trPr>
          <w:cnfStyle w:val="100000000000"/>
        </w:trPr>
        <w:tc>
          <w:tcPr>
            <w:cnfStyle w:val="001000000000"/>
            <w:tcW w:w="4591" w:type="dxa"/>
          </w:tcPr>
          <w:p w:rsidR="00CC559E" w:rsidRPr="00DE350F" w:rsidRDefault="00CC559E" w:rsidP="004A05BE">
            <w:pPr>
              <w:rPr>
                <w:b w:val="0"/>
              </w:rPr>
            </w:pPr>
            <w:r w:rsidRPr="00DE350F">
              <w:rPr>
                <w:rFonts w:cstheme="minorHAnsi"/>
                <w:b w:val="0"/>
                <w:lang w:val="en-US"/>
              </w:rPr>
              <w:t>Inception I1</w:t>
            </w:r>
          </w:p>
        </w:tc>
        <w:tc>
          <w:tcPr>
            <w:tcW w:w="4481" w:type="dxa"/>
          </w:tcPr>
          <w:p w:rsidR="00CC559E" w:rsidRPr="00DE350F" w:rsidRDefault="00A555E9" w:rsidP="004A05BE">
            <w:pPr>
              <w:cnfStyle w:val="100000000000"/>
              <w:rPr>
                <w:b w:val="0"/>
              </w:rPr>
            </w:pPr>
            <w:r>
              <w:rPr>
                <w:rFonts w:cstheme="minorHAnsi"/>
                <w:b w:val="0"/>
                <w:lang w:val="en-US"/>
              </w:rPr>
              <w:t>Termine</w:t>
            </w:r>
          </w:p>
        </w:tc>
      </w:tr>
      <w:tr w:rsidR="00CC559E" w:rsidRPr="003A5B9D" w:rsidTr="004A05BE">
        <w:trPr>
          <w:cnfStyle w:val="000000100000"/>
        </w:trPr>
        <w:tc>
          <w:tcPr>
            <w:cnfStyle w:val="001000000000"/>
            <w:tcW w:w="4591" w:type="dxa"/>
          </w:tcPr>
          <w:p w:rsidR="00CC559E" w:rsidRDefault="00CC559E" w:rsidP="004A05BE">
            <w:pPr>
              <w:pStyle w:val="ListParagraph"/>
              <w:numPr>
                <w:ilvl w:val="0"/>
                <w:numId w:val="16"/>
              </w:numPr>
              <w:ind w:left="284" w:hanging="142"/>
              <w:rPr>
                <w:rFonts w:cstheme="minorHAnsi"/>
                <w:b w:val="0"/>
                <w:lang w:val="en-US"/>
              </w:rPr>
            </w:pPr>
            <w:r w:rsidRPr="00CB12CD">
              <w:rPr>
                <w:rFonts w:cstheme="minorHAnsi"/>
                <w:b w:val="0"/>
                <w:lang w:val="en-US"/>
              </w:rPr>
              <w:t>Projektantrag</w:t>
            </w:r>
          </w:p>
          <w:p w:rsidR="00CC559E" w:rsidRPr="00CB12CD" w:rsidRDefault="00CC559E" w:rsidP="004A05BE">
            <w:pPr>
              <w:pStyle w:val="ListParagraph"/>
              <w:numPr>
                <w:ilvl w:val="0"/>
                <w:numId w:val="16"/>
              </w:numPr>
              <w:ind w:left="284" w:hanging="142"/>
              <w:rPr>
                <w:rFonts w:cstheme="minorHAnsi"/>
                <w:b w:val="0"/>
                <w:lang w:val="en-US"/>
              </w:rPr>
            </w:pPr>
            <w:r>
              <w:rPr>
                <w:rFonts w:cstheme="minorHAnsi"/>
                <w:b w:val="0"/>
                <w:lang w:val="en-US"/>
              </w:rPr>
              <w:t>Projektplan</w:t>
            </w:r>
          </w:p>
          <w:p w:rsidR="00CC559E" w:rsidRPr="00C940BD" w:rsidRDefault="00CC559E" w:rsidP="004A05BE">
            <w:pPr>
              <w:pStyle w:val="ListParagraph"/>
              <w:numPr>
                <w:ilvl w:val="0"/>
                <w:numId w:val="16"/>
              </w:numPr>
              <w:ind w:left="284" w:hanging="142"/>
            </w:pPr>
            <w:r>
              <w:rPr>
                <w:rFonts w:cstheme="minorHAnsi"/>
                <w:b w:val="0"/>
                <w:lang w:val="en-US"/>
              </w:rPr>
              <w:t>Codestyleguide und Glossar</w:t>
            </w:r>
          </w:p>
          <w:p w:rsidR="00C940BD" w:rsidRPr="00720EBC" w:rsidRDefault="00C940BD" w:rsidP="004A05BE">
            <w:pPr>
              <w:pStyle w:val="ListParagraph"/>
              <w:numPr>
                <w:ilvl w:val="0"/>
                <w:numId w:val="16"/>
              </w:numPr>
              <w:ind w:left="284" w:hanging="142"/>
            </w:pPr>
            <w:r>
              <w:rPr>
                <w:rFonts w:cstheme="minorHAnsi"/>
                <w:b w:val="0"/>
                <w:lang w:val="en-US"/>
              </w:rPr>
              <w:t>Iterationsplan</w:t>
            </w:r>
            <w:r w:rsidR="00695AA6">
              <w:rPr>
                <w:rFonts w:cstheme="minorHAnsi"/>
                <w:b w:val="0"/>
                <w:lang w:val="en-US"/>
              </w:rPr>
              <w:t xml:space="preserve"> und Arbeitspakete</w:t>
            </w:r>
          </w:p>
        </w:tc>
        <w:tc>
          <w:tcPr>
            <w:tcW w:w="4481" w:type="dxa"/>
          </w:tcPr>
          <w:p w:rsidR="00CC559E" w:rsidRPr="00A62A1D" w:rsidRDefault="00CC559E" w:rsidP="004A05BE">
            <w:pPr>
              <w:pStyle w:val="ListParagraph"/>
              <w:ind w:left="923" w:hanging="851"/>
              <w:cnfStyle w:val="000000100000"/>
              <w:rPr>
                <w:lang w:val="en-US"/>
              </w:rPr>
            </w:pPr>
            <w:r w:rsidRPr="00A62A1D">
              <w:rPr>
                <w:lang w:val="en-US"/>
              </w:rPr>
              <w:t>25.02.11</w:t>
            </w:r>
            <w:r w:rsidRPr="00A62A1D">
              <w:t>:</w:t>
            </w:r>
            <w:r w:rsidRPr="00A62A1D">
              <w:rPr>
                <w:lang w:val="en-US"/>
              </w:rPr>
              <w:tab/>
            </w:r>
            <w:r w:rsidRPr="009F1698">
              <w:rPr>
                <w:rFonts w:cstheme="minorHAnsi"/>
              </w:rPr>
              <w:t>AbgabeProjektantrag</w:t>
            </w:r>
          </w:p>
          <w:p w:rsidR="00CC559E" w:rsidRPr="003A5B9D" w:rsidRDefault="00CC559E" w:rsidP="00831FBA">
            <w:pPr>
              <w:pStyle w:val="ListParagraph"/>
              <w:ind w:left="923" w:hanging="851"/>
              <w:cnfStyle w:val="000000100000"/>
            </w:pPr>
            <w:r>
              <w:t>0</w:t>
            </w:r>
            <w:r w:rsidR="00831FBA">
              <w:t>8</w:t>
            </w:r>
            <w:r>
              <w:t>.03.11:</w:t>
            </w:r>
            <w:r w:rsidRPr="00A62A1D">
              <w:tab/>
            </w:r>
            <w:r>
              <w:t xml:space="preserve">MS1 - </w:t>
            </w:r>
            <w:r w:rsidRPr="00A62A1D">
              <w:t xml:space="preserve">Abgabe </w:t>
            </w:r>
            <w:r>
              <w:t>Projektplan</w:t>
            </w:r>
          </w:p>
        </w:tc>
      </w:tr>
    </w:tbl>
    <w:p w:rsidR="00181DA7" w:rsidRDefault="00CC559E" w:rsidP="00D36D35">
      <w:pPr>
        <w:pStyle w:val="Heading4"/>
        <w:tabs>
          <w:tab w:val="left" w:pos="2430"/>
        </w:tabs>
      </w:pPr>
      <w:r w:rsidRPr="009D23A2">
        <w:t>Elaboration</w:t>
      </w:r>
      <w:r w:rsidR="00D36D35">
        <w:tab/>
      </w:r>
      <w:r w:rsidR="000C052F">
        <w:t>11</w:t>
      </w:r>
      <w:r w:rsidRPr="009D23A2">
        <w:t>.03.-1</w:t>
      </w:r>
      <w:r w:rsidR="000C052F">
        <w:t>4</w:t>
      </w:r>
      <w:r w:rsidRPr="009D23A2">
        <w:t>.04.11 / SW0</w:t>
      </w:r>
      <w:r w:rsidR="00271917">
        <w:t>4</w:t>
      </w:r>
      <w:r w:rsidRPr="009D23A2">
        <w:t>-SW0</w:t>
      </w:r>
      <w:r w:rsidR="008F397D">
        <w:t>8</w:t>
      </w:r>
    </w:p>
    <w:p w:rsidR="00F9165F" w:rsidRPr="00F9165F" w:rsidRDefault="00F9165F" w:rsidP="00F9165F">
      <w:r>
        <w:t>Da die Elaboration Phase 5 Wochen lang dauert, wurden 2 Iterationen für diese Phase geplant</w:t>
      </w:r>
      <w:r w:rsidR="00663B8F">
        <w:t xml:space="preserve"> (Elaboration 1 und Elaboration 2)</w:t>
      </w:r>
      <w:r>
        <w:t>.</w:t>
      </w:r>
      <w:r w:rsidR="009E3085">
        <w:t xml:space="preserve"> Somit stellt ein abgeschlossener Milestone eine Iteration dar.</w:t>
      </w:r>
    </w:p>
    <w:tbl>
      <w:tblPr>
        <w:tblStyle w:val="MittlereSchattierung1-Akzent110"/>
        <w:tblW w:w="9072" w:type="dxa"/>
        <w:tblInd w:w="108" w:type="dxa"/>
        <w:tblLook w:val="04A0"/>
      </w:tblPr>
      <w:tblGrid>
        <w:gridCol w:w="5335"/>
        <w:gridCol w:w="3737"/>
      </w:tblGrid>
      <w:tr w:rsidR="00CC559E" w:rsidRPr="00CB5B7E" w:rsidTr="004A05BE">
        <w:trPr>
          <w:cnfStyle w:val="100000000000"/>
        </w:trPr>
        <w:tc>
          <w:tcPr>
            <w:cnfStyle w:val="001000000000"/>
            <w:tcW w:w="4591" w:type="dxa"/>
          </w:tcPr>
          <w:p w:rsidR="00CC559E" w:rsidRPr="00CB5B7E" w:rsidRDefault="00CC559E" w:rsidP="000C052F">
            <w:pPr>
              <w:rPr>
                <w:b w:val="0"/>
              </w:rPr>
            </w:pPr>
            <w:r w:rsidRPr="00CB5B7E">
              <w:rPr>
                <w:rFonts w:cstheme="minorHAnsi"/>
                <w:b w:val="0"/>
              </w:rPr>
              <w:t xml:space="preserve">Elaboration E1 / </w:t>
            </w:r>
            <w:r w:rsidR="000C052F">
              <w:rPr>
                <w:rFonts w:cstheme="minorHAnsi"/>
                <w:b w:val="0"/>
              </w:rPr>
              <w:t>11</w:t>
            </w:r>
            <w:r w:rsidRPr="00CB5B7E">
              <w:rPr>
                <w:rFonts w:cstheme="minorHAnsi"/>
                <w:b w:val="0"/>
              </w:rPr>
              <w:t>.03.-</w:t>
            </w:r>
            <w:r w:rsidR="000C052F">
              <w:rPr>
                <w:rFonts w:cstheme="minorHAnsi"/>
                <w:b w:val="0"/>
              </w:rPr>
              <w:t>31</w:t>
            </w:r>
            <w:r w:rsidRPr="00CB5B7E">
              <w:rPr>
                <w:rFonts w:cstheme="minorHAnsi"/>
                <w:b w:val="0"/>
              </w:rPr>
              <w:t>.03.11</w:t>
            </w:r>
            <w:r w:rsidR="00BA2AD2">
              <w:rPr>
                <w:rFonts w:cstheme="minorHAnsi"/>
                <w:b w:val="0"/>
              </w:rPr>
              <w:t xml:space="preserve"> / SW04-SW06</w:t>
            </w:r>
          </w:p>
        </w:tc>
        <w:tc>
          <w:tcPr>
            <w:tcW w:w="4481" w:type="dxa"/>
          </w:tcPr>
          <w:p w:rsidR="00CC559E" w:rsidRPr="00CB5B7E" w:rsidRDefault="00A555E9" w:rsidP="004A05BE">
            <w:pPr>
              <w:cnfStyle w:val="100000000000"/>
              <w:rPr>
                <w:b w:val="0"/>
              </w:rPr>
            </w:pPr>
            <w:r>
              <w:rPr>
                <w:rFonts w:cstheme="minorHAnsi"/>
                <w:b w:val="0"/>
                <w:lang w:val="en-US"/>
              </w:rPr>
              <w:t>Termine</w:t>
            </w:r>
          </w:p>
        </w:tc>
      </w:tr>
      <w:tr w:rsidR="00CC559E" w:rsidRPr="00CB5B7E" w:rsidTr="004A05BE">
        <w:trPr>
          <w:cnfStyle w:val="000000100000"/>
        </w:trPr>
        <w:tc>
          <w:tcPr>
            <w:cnfStyle w:val="001000000000"/>
            <w:tcW w:w="4591" w:type="dxa"/>
          </w:tcPr>
          <w:p w:rsidR="00BB19E3" w:rsidRDefault="00BB19E3" w:rsidP="004A05BE">
            <w:pPr>
              <w:pStyle w:val="ListParagraph"/>
              <w:numPr>
                <w:ilvl w:val="0"/>
                <w:numId w:val="16"/>
              </w:numPr>
              <w:ind w:left="284" w:hanging="142"/>
              <w:rPr>
                <w:rFonts w:cstheme="minorHAnsi"/>
                <w:b w:val="0"/>
                <w:lang w:val="en-US"/>
              </w:rPr>
            </w:pPr>
            <w:r>
              <w:rPr>
                <w:rFonts w:cstheme="minorHAnsi"/>
                <w:b w:val="0"/>
                <w:lang w:val="en-US"/>
              </w:rPr>
              <w:t>Vision</w:t>
            </w:r>
          </w:p>
          <w:p w:rsidR="00323187" w:rsidRDefault="00323187" w:rsidP="004A05BE">
            <w:pPr>
              <w:pStyle w:val="ListParagraph"/>
              <w:numPr>
                <w:ilvl w:val="0"/>
                <w:numId w:val="16"/>
              </w:numPr>
              <w:ind w:left="284" w:hanging="142"/>
              <w:rPr>
                <w:rFonts w:cstheme="minorHAnsi"/>
                <w:b w:val="0"/>
                <w:lang w:val="en-US"/>
              </w:rPr>
            </w:pPr>
            <w:r>
              <w:rPr>
                <w:rFonts w:cstheme="minorHAnsi"/>
                <w:b w:val="0"/>
                <w:lang w:val="en-US"/>
              </w:rPr>
              <w:t>Anforderungsspezifikation</w:t>
            </w:r>
          </w:p>
          <w:p w:rsidR="007C77C3" w:rsidRDefault="00181DA7" w:rsidP="00181DA7">
            <w:pPr>
              <w:pStyle w:val="ListParagraph"/>
              <w:numPr>
                <w:ilvl w:val="1"/>
                <w:numId w:val="16"/>
              </w:numPr>
              <w:rPr>
                <w:rFonts w:cstheme="minorHAnsi"/>
                <w:b w:val="0"/>
                <w:lang w:val="en-US"/>
              </w:rPr>
            </w:pPr>
            <w:r>
              <w:rPr>
                <w:rFonts w:cstheme="minorHAnsi"/>
                <w:b w:val="0"/>
                <w:lang w:val="en-US"/>
              </w:rPr>
              <w:t>Use Case</w:t>
            </w:r>
            <w:r w:rsidR="00EA3CA6">
              <w:rPr>
                <w:rFonts w:cstheme="minorHAnsi"/>
                <w:b w:val="0"/>
                <w:lang w:val="en-US"/>
              </w:rPr>
              <w:t>s</w:t>
            </w:r>
          </w:p>
          <w:p w:rsidR="00181DA7" w:rsidRDefault="00181DA7" w:rsidP="00181DA7">
            <w:pPr>
              <w:pStyle w:val="ListParagraph"/>
              <w:numPr>
                <w:ilvl w:val="1"/>
                <w:numId w:val="16"/>
              </w:numPr>
              <w:rPr>
                <w:rFonts w:cstheme="minorHAnsi"/>
                <w:b w:val="0"/>
                <w:lang w:val="en-US"/>
              </w:rPr>
            </w:pPr>
            <w:r>
              <w:rPr>
                <w:rFonts w:cstheme="minorHAnsi"/>
                <w:b w:val="0"/>
                <w:lang w:val="en-US"/>
              </w:rPr>
              <w:t>NichtfunktionaleAnforderungen</w:t>
            </w:r>
          </w:p>
          <w:p w:rsidR="00323187" w:rsidRDefault="00323187" w:rsidP="004A05BE">
            <w:pPr>
              <w:pStyle w:val="ListParagraph"/>
              <w:numPr>
                <w:ilvl w:val="0"/>
                <w:numId w:val="16"/>
              </w:numPr>
              <w:ind w:left="284" w:hanging="142"/>
              <w:rPr>
                <w:rFonts w:cstheme="minorHAnsi"/>
                <w:b w:val="0"/>
                <w:lang w:val="en-US"/>
              </w:rPr>
            </w:pPr>
            <w:r>
              <w:rPr>
                <w:rFonts w:cstheme="minorHAnsi"/>
                <w:b w:val="0"/>
                <w:lang w:val="en-US"/>
              </w:rPr>
              <w:t>Domainanalyse</w:t>
            </w:r>
          </w:p>
          <w:p w:rsidR="00181DA7" w:rsidRDefault="0007097A" w:rsidP="00181DA7">
            <w:pPr>
              <w:pStyle w:val="ListParagraph"/>
              <w:numPr>
                <w:ilvl w:val="1"/>
                <w:numId w:val="16"/>
              </w:numPr>
              <w:rPr>
                <w:rFonts w:cstheme="minorHAnsi"/>
                <w:b w:val="0"/>
                <w:lang w:val="en-US"/>
              </w:rPr>
            </w:pPr>
            <w:r>
              <w:rPr>
                <w:rFonts w:cstheme="minorHAnsi"/>
                <w:b w:val="0"/>
                <w:lang w:val="en-US"/>
              </w:rPr>
              <w:t xml:space="preserve">Design </w:t>
            </w:r>
            <w:r w:rsidR="00181DA7">
              <w:rPr>
                <w:rFonts w:cstheme="minorHAnsi"/>
                <w:b w:val="0"/>
                <w:lang w:val="en-US"/>
              </w:rPr>
              <w:t>Klassendiagramme</w:t>
            </w:r>
          </w:p>
          <w:p w:rsidR="00181DA7" w:rsidRDefault="00181DA7" w:rsidP="00181DA7">
            <w:pPr>
              <w:pStyle w:val="ListParagraph"/>
              <w:numPr>
                <w:ilvl w:val="1"/>
                <w:numId w:val="16"/>
              </w:numPr>
              <w:rPr>
                <w:rFonts w:cstheme="minorHAnsi"/>
                <w:b w:val="0"/>
                <w:lang w:val="en-US"/>
              </w:rPr>
            </w:pPr>
            <w:r>
              <w:rPr>
                <w:rFonts w:cstheme="minorHAnsi"/>
                <w:b w:val="0"/>
                <w:lang w:val="en-US"/>
              </w:rPr>
              <w:t>Klassenspezifikation</w:t>
            </w:r>
          </w:p>
          <w:p w:rsidR="00181DA7" w:rsidRDefault="00181DA7" w:rsidP="00181DA7">
            <w:pPr>
              <w:pStyle w:val="ListParagraph"/>
              <w:numPr>
                <w:ilvl w:val="1"/>
                <w:numId w:val="16"/>
              </w:numPr>
              <w:rPr>
                <w:rFonts w:cstheme="minorHAnsi"/>
                <w:b w:val="0"/>
                <w:lang w:val="en-US"/>
              </w:rPr>
            </w:pPr>
            <w:r>
              <w:rPr>
                <w:rFonts w:cstheme="minorHAnsi"/>
                <w:b w:val="0"/>
                <w:lang w:val="en-US"/>
              </w:rPr>
              <w:t>SSDs</w:t>
            </w:r>
          </w:p>
          <w:p w:rsidR="00CC559E" w:rsidRPr="00460343" w:rsidRDefault="00181DA7" w:rsidP="00460343">
            <w:pPr>
              <w:pStyle w:val="ListParagraph"/>
              <w:numPr>
                <w:ilvl w:val="1"/>
                <w:numId w:val="16"/>
              </w:numPr>
              <w:rPr>
                <w:rFonts w:cstheme="minorHAnsi"/>
                <w:b w:val="0"/>
                <w:lang w:val="en-US"/>
              </w:rPr>
            </w:pPr>
            <w:r>
              <w:rPr>
                <w:rFonts w:cstheme="minorHAnsi"/>
                <w:b w:val="0"/>
                <w:lang w:val="en-US"/>
              </w:rPr>
              <w:t>Contracts</w:t>
            </w:r>
          </w:p>
        </w:tc>
        <w:tc>
          <w:tcPr>
            <w:tcW w:w="4481" w:type="dxa"/>
          </w:tcPr>
          <w:p w:rsidR="00CC559E" w:rsidRPr="003A5B9D" w:rsidRDefault="00CC559E" w:rsidP="00831FBA">
            <w:pPr>
              <w:pStyle w:val="ListParagraph"/>
              <w:ind w:left="923" w:hanging="851"/>
              <w:cnfStyle w:val="000000100000"/>
            </w:pPr>
            <w:r>
              <w:t>2</w:t>
            </w:r>
            <w:r w:rsidR="00831FBA">
              <w:t>9</w:t>
            </w:r>
            <w:r>
              <w:t>.03.11:</w:t>
            </w:r>
            <w:r w:rsidRPr="009F1698">
              <w:tab/>
            </w:r>
            <w:r>
              <w:t xml:space="preserve">MS2 - </w:t>
            </w:r>
            <w:r w:rsidRPr="009F1698">
              <w:t>Abgabe</w:t>
            </w:r>
            <w:r>
              <w:t xml:space="preserve"> Analyse</w:t>
            </w:r>
          </w:p>
        </w:tc>
      </w:tr>
    </w:tbl>
    <w:p w:rsidR="00CC559E" w:rsidRPr="009F1698" w:rsidRDefault="00CC559E" w:rsidP="00CC559E">
      <w:pPr>
        <w:rPr>
          <w:lang w:val="en-US"/>
        </w:rPr>
      </w:pPr>
    </w:p>
    <w:tbl>
      <w:tblPr>
        <w:tblStyle w:val="MittlereSchattierung1-Akzent110"/>
        <w:tblW w:w="9072" w:type="dxa"/>
        <w:tblInd w:w="108" w:type="dxa"/>
        <w:tblLook w:val="04A0"/>
      </w:tblPr>
      <w:tblGrid>
        <w:gridCol w:w="5151"/>
        <w:gridCol w:w="3921"/>
      </w:tblGrid>
      <w:tr w:rsidR="00CC559E" w:rsidRPr="00CB5B7E" w:rsidTr="004A05BE">
        <w:trPr>
          <w:cnfStyle w:val="100000000000"/>
        </w:trPr>
        <w:tc>
          <w:tcPr>
            <w:cnfStyle w:val="001000000000"/>
            <w:tcW w:w="4591" w:type="dxa"/>
          </w:tcPr>
          <w:p w:rsidR="00CC559E" w:rsidRPr="00CB5B7E" w:rsidRDefault="00CC559E" w:rsidP="000C052F">
            <w:pPr>
              <w:rPr>
                <w:b w:val="0"/>
              </w:rPr>
            </w:pPr>
            <w:r w:rsidRPr="00CB5B7E">
              <w:rPr>
                <w:rFonts w:cstheme="minorHAnsi"/>
                <w:b w:val="0"/>
              </w:rPr>
              <w:t xml:space="preserve">Elaboration E2 / </w:t>
            </w:r>
            <w:r w:rsidR="000C052F">
              <w:rPr>
                <w:rFonts w:cstheme="minorHAnsi"/>
                <w:b w:val="0"/>
              </w:rPr>
              <w:t>01</w:t>
            </w:r>
            <w:r w:rsidRPr="00CB5B7E">
              <w:rPr>
                <w:rFonts w:cstheme="minorHAnsi"/>
                <w:b w:val="0"/>
              </w:rPr>
              <w:t>.0</w:t>
            </w:r>
            <w:r w:rsidR="000C052F">
              <w:rPr>
                <w:rFonts w:cstheme="minorHAnsi"/>
                <w:b w:val="0"/>
              </w:rPr>
              <w:t>4</w:t>
            </w:r>
            <w:r w:rsidRPr="00CB5B7E">
              <w:rPr>
                <w:rFonts w:cstheme="minorHAnsi"/>
                <w:b w:val="0"/>
              </w:rPr>
              <w:t>.-1</w:t>
            </w:r>
            <w:r w:rsidR="000C052F">
              <w:rPr>
                <w:rFonts w:cstheme="minorHAnsi"/>
                <w:b w:val="0"/>
              </w:rPr>
              <w:t>4</w:t>
            </w:r>
            <w:r w:rsidRPr="00CB5B7E">
              <w:rPr>
                <w:rFonts w:cstheme="minorHAnsi"/>
                <w:b w:val="0"/>
              </w:rPr>
              <w:t>.04.11</w:t>
            </w:r>
            <w:r w:rsidR="00BA2AD2">
              <w:rPr>
                <w:rFonts w:cstheme="minorHAnsi"/>
                <w:b w:val="0"/>
              </w:rPr>
              <w:t xml:space="preserve"> / SW07-SW08</w:t>
            </w:r>
          </w:p>
        </w:tc>
        <w:tc>
          <w:tcPr>
            <w:tcW w:w="4481" w:type="dxa"/>
          </w:tcPr>
          <w:p w:rsidR="00CC559E" w:rsidRPr="00A62A1D" w:rsidRDefault="00A555E9" w:rsidP="004A05BE">
            <w:pPr>
              <w:cnfStyle w:val="100000000000"/>
            </w:pPr>
            <w:r>
              <w:rPr>
                <w:rFonts w:cstheme="minorHAnsi"/>
                <w:b w:val="0"/>
                <w:lang w:val="en-US"/>
              </w:rPr>
              <w:t>Termine</w:t>
            </w:r>
          </w:p>
        </w:tc>
      </w:tr>
      <w:tr w:rsidR="00CC559E" w:rsidRPr="009F1698" w:rsidTr="004A05BE">
        <w:trPr>
          <w:cnfStyle w:val="000000100000"/>
        </w:trPr>
        <w:tc>
          <w:tcPr>
            <w:cnfStyle w:val="001000000000"/>
            <w:tcW w:w="4591" w:type="dxa"/>
          </w:tcPr>
          <w:p w:rsidR="009E3D2F" w:rsidRDefault="009E3D2F" w:rsidP="004A05BE">
            <w:pPr>
              <w:pStyle w:val="ListParagraph"/>
              <w:numPr>
                <w:ilvl w:val="0"/>
                <w:numId w:val="16"/>
              </w:numPr>
              <w:ind w:left="284" w:hanging="142"/>
              <w:rPr>
                <w:rFonts w:cstheme="minorHAnsi"/>
                <w:b w:val="0"/>
                <w:lang w:val="en-US"/>
              </w:rPr>
            </w:pPr>
            <w:r>
              <w:rPr>
                <w:rFonts w:cstheme="minorHAnsi"/>
                <w:b w:val="0"/>
                <w:lang w:val="en-US"/>
              </w:rPr>
              <w:t>Architekturprototyp</w:t>
            </w:r>
            <w:r w:rsidR="00EA2EE4">
              <w:rPr>
                <w:rFonts w:cstheme="minorHAnsi"/>
                <w:b w:val="0"/>
                <w:lang w:val="en-US"/>
              </w:rPr>
              <w:t xml:space="preserve"> (V0.1, siehe</w:t>
            </w:r>
            <w:fldSimple w:instr=" REF _Ref287270950 \r \h  \* MERGEFORMAT ">
              <w:r w:rsidR="00EA2EE4">
                <w:rPr>
                  <w:rFonts w:cstheme="minorHAnsi"/>
                  <w:b w:val="0"/>
                  <w:lang w:val="en-US"/>
                </w:rPr>
                <w:t>5.2.4</w:t>
              </w:r>
            </w:fldSimple>
            <w:fldSimple w:instr=" REF _Ref287270960 \h  \* MERGEFORMAT ">
              <w:r w:rsidR="00EA2EE4" w:rsidRPr="00EA2EE4">
                <w:rPr>
                  <w:b w:val="0"/>
                </w:rPr>
                <w:t>Abgabe</w:t>
              </w:r>
            </w:fldSimple>
            <w:r w:rsidR="00EA2EE4">
              <w:rPr>
                <w:rFonts w:cstheme="minorHAnsi"/>
                <w:b w:val="0"/>
                <w:lang w:val="en-US"/>
              </w:rPr>
              <w:t>)</w:t>
            </w:r>
          </w:p>
          <w:p w:rsidR="0075202D" w:rsidRDefault="0075202D" w:rsidP="0075202D">
            <w:pPr>
              <w:pStyle w:val="ListParagraph"/>
              <w:numPr>
                <w:ilvl w:val="1"/>
                <w:numId w:val="16"/>
              </w:numPr>
              <w:rPr>
                <w:rFonts w:cstheme="minorHAnsi"/>
                <w:b w:val="0"/>
                <w:lang w:val="en-US"/>
              </w:rPr>
            </w:pPr>
            <w:r>
              <w:rPr>
                <w:rFonts w:cstheme="minorHAnsi"/>
                <w:b w:val="0"/>
                <w:lang w:val="en-US"/>
              </w:rPr>
              <w:t>Lauffähig</w:t>
            </w:r>
          </w:p>
          <w:p w:rsidR="0075202D" w:rsidRDefault="0075202D" w:rsidP="0075202D">
            <w:pPr>
              <w:pStyle w:val="ListParagraph"/>
              <w:numPr>
                <w:ilvl w:val="1"/>
                <w:numId w:val="16"/>
              </w:numPr>
              <w:rPr>
                <w:rFonts w:cstheme="minorHAnsi"/>
                <w:b w:val="0"/>
                <w:lang w:val="en-US"/>
              </w:rPr>
            </w:pPr>
            <w:r>
              <w:rPr>
                <w:rFonts w:cstheme="minorHAnsi"/>
                <w:b w:val="0"/>
                <w:lang w:val="en-US"/>
              </w:rPr>
              <w:t>Überalle Layers und Tiers</w:t>
            </w:r>
          </w:p>
          <w:p w:rsidR="0075202D" w:rsidRDefault="00A7547F" w:rsidP="0075202D">
            <w:pPr>
              <w:pStyle w:val="ListParagraph"/>
              <w:numPr>
                <w:ilvl w:val="1"/>
                <w:numId w:val="16"/>
              </w:numPr>
              <w:rPr>
                <w:rFonts w:cstheme="minorHAnsi"/>
                <w:b w:val="0"/>
                <w:lang w:val="en-US"/>
              </w:rPr>
            </w:pPr>
            <w:r>
              <w:rPr>
                <w:rFonts w:cstheme="minorHAnsi"/>
                <w:b w:val="0"/>
                <w:lang w:val="en-US"/>
              </w:rPr>
              <w:t>TechnischeRisikenabgedeckt</w:t>
            </w:r>
          </w:p>
          <w:p w:rsidR="00A7547F" w:rsidRDefault="00A7547F" w:rsidP="0075202D">
            <w:pPr>
              <w:pStyle w:val="ListParagraph"/>
              <w:numPr>
                <w:ilvl w:val="1"/>
                <w:numId w:val="16"/>
              </w:numPr>
              <w:rPr>
                <w:rFonts w:cstheme="minorHAnsi"/>
                <w:b w:val="0"/>
                <w:lang w:val="en-US"/>
              </w:rPr>
            </w:pPr>
            <w:r>
              <w:rPr>
                <w:rFonts w:cstheme="minorHAnsi"/>
                <w:b w:val="0"/>
                <w:lang w:val="en-US"/>
              </w:rPr>
              <w:t>Architekturgrobdokumentiert</w:t>
            </w:r>
          </w:p>
          <w:p w:rsidR="00A7547F" w:rsidRPr="00A7547F" w:rsidRDefault="00FC3D48" w:rsidP="00A7547F">
            <w:pPr>
              <w:pStyle w:val="ListParagraph"/>
              <w:numPr>
                <w:ilvl w:val="1"/>
                <w:numId w:val="16"/>
              </w:numPr>
              <w:rPr>
                <w:rFonts w:cstheme="minorHAnsi"/>
                <w:b w:val="0"/>
                <w:lang w:val="en-US"/>
              </w:rPr>
            </w:pPr>
            <w:r>
              <w:rPr>
                <w:rFonts w:cstheme="minorHAnsi"/>
                <w:b w:val="0"/>
                <w:lang w:val="en-US"/>
              </w:rPr>
              <w:t>Entwurf</w:t>
            </w:r>
            <w:r w:rsidR="00A7547F">
              <w:rPr>
                <w:rFonts w:cstheme="minorHAnsi"/>
                <w:b w:val="0"/>
                <w:lang w:val="en-US"/>
              </w:rPr>
              <w:t>Klassendiagramm</w:t>
            </w:r>
            <w:r w:rsidR="00216F3B">
              <w:rPr>
                <w:rFonts w:cstheme="minorHAnsi"/>
                <w:b w:val="0"/>
                <w:lang w:val="en-US"/>
              </w:rPr>
              <w:t>e</w:t>
            </w:r>
          </w:p>
          <w:p w:rsidR="00A7547F" w:rsidRDefault="00A7547F" w:rsidP="00A7547F">
            <w:pPr>
              <w:pStyle w:val="ListParagraph"/>
              <w:numPr>
                <w:ilvl w:val="1"/>
                <w:numId w:val="16"/>
              </w:numPr>
              <w:rPr>
                <w:rFonts w:cstheme="minorHAnsi"/>
                <w:b w:val="0"/>
                <w:lang w:val="en-US"/>
              </w:rPr>
            </w:pPr>
            <w:r>
              <w:rPr>
                <w:rFonts w:cstheme="minorHAnsi"/>
                <w:b w:val="0"/>
                <w:lang w:val="en-US"/>
              </w:rPr>
              <w:t>Unit- und Systemtests</w:t>
            </w:r>
          </w:p>
          <w:p w:rsidR="00F34EFA" w:rsidRPr="0006205E" w:rsidRDefault="00F34EFA" w:rsidP="0006205E">
            <w:pPr>
              <w:pStyle w:val="ListParagraph"/>
              <w:numPr>
                <w:ilvl w:val="1"/>
                <w:numId w:val="16"/>
              </w:numPr>
              <w:rPr>
                <w:rFonts w:cstheme="minorHAnsi"/>
                <w:b w:val="0"/>
                <w:lang w:val="en-US"/>
              </w:rPr>
            </w:pPr>
            <w:r>
              <w:rPr>
                <w:rFonts w:cstheme="minorHAnsi"/>
                <w:b w:val="0"/>
                <w:lang w:val="en-US"/>
              </w:rPr>
              <w:t>Demo</w:t>
            </w:r>
          </w:p>
          <w:p w:rsidR="0006205E" w:rsidRDefault="0006205E" w:rsidP="004A05BE">
            <w:pPr>
              <w:pStyle w:val="ListParagraph"/>
              <w:numPr>
                <w:ilvl w:val="0"/>
                <w:numId w:val="16"/>
              </w:numPr>
              <w:ind w:left="284" w:hanging="142"/>
              <w:rPr>
                <w:rFonts w:cstheme="minorHAnsi"/>
                <w:b w:val="0"/>
                <w:lang w:val="en-US"/>
              </w:rPr>
            </w:pPr>
            <w:r>
              <w:rPr>
                <w:rFonts w:cstheme="minorHAnsi"/>
                <w:b w:val="0"/>
                <w:lang w:val="en-US"/>
              </w:rPr>
              <w:t>Anforderungenvollständig und stabil</w:t>
            </w:r>
          </w:p>
          <w:p w:rsidR="0006205E" w:rsidRDefault="0006205E" w:rsidP="004A05BE">
            <w:pPr>
              <w:pStyle w:val="ListParagraph"/>
              <w:numPr>
                <w:ilvl w:val="0"/>
                <w:numId w:val="16"/>
              </w:numPr>
              <w:ind w:left="284" w:hanging="142"/>
              <w:rPr>
                <w:rFonts w:cstheme="minorHAnsi"/>
                <w:b w:val="0"/>
                <w:lang w:val="en-US"/>
              </w:rPr>
            </w:pPr>
            <w:r>
              <w:rPr>
                <w:rFonts w:cstheme="minorHAnsi"/>
                <w:b w:val="0"/>
                <w:lang w:val="en-US"/>
              </w:rPr>
              <w:t>Test- und Reviewprozedurendefiniert</w:t>
            </w:r>
          </w:p>
          <w:p w:rsidR="0006205E" w:rsidRDefault="00D7249C" w:rsidP="004A05BE">
            <w:pPr>
              <w:pStyle w:val="ListParagraph"/>
              <w:numPr>
                <w:ilvl w:val="0"/>
                <w:numId w:val="16"/>
              </w:numPr>
              <w:ind w:left="284" w:hanging="142"/>
              <w:rPr>
                <w:rFonts w:cstheme="minorHAnsi"/>
                <w:b w:val="0"/>
                <w:lang w:val="en-US"/>
              </w:rPr>
            </w:pPr>
            <w:r>
              <w:rPr>
                <w:rFonts w:cstheme="minorHAnsi"/>
                <w:b w:val="0"/>
                <w:lang w:val="en-US"/>
              </w:rPr>
              <w:t>Risikoanalysenachgeführt, Hauptrisikenbeseitigt</w:t>
            </w:r>
          </w:p>
          <w:p w:rsidR="00D7249C" w:rsidRDefault="00D7249C" w:rsidP="004A05BE">
            <w:pPr>
              <w:pStyle w:val="ListParagraph"/>
              <w:numPr>
                <w:ilvl w:val="0"/>
                <w:numId w:val="16"/>
              </w:numPr>
              <w:ind w:left="284" w:hanging="142"/>
              <w:rPr>
                <w:rFonts w:cstheme="minorHAnsi"/>
                <w:b w:val="0"/>
                <w:lang w:val="en-US"/>
              </w:rPr>
            </w:pPr>
            <w:r>
              <w:rPr>
                <w:rFonts w:cstheme="minorHAnsi"/>
                <w:b w:val="0"/>
                <w:lang w:val="en-US"/>
              </w:rPr>
              <w:t>FeinplanungConstructionphase</w:t>
            </w:r>
          </w:p>
          <w:p w:rsidR="00CC559E" w:rsidRPr="009F1698" w:rsidRDefault="00D7249C" w:rsidP="00DC5644">
            <w:pPr>
              <w:pStyle w:val="ListParagraph"/>
              <w:numPr>
                <w:ilvl w:val="0"/>
                <w:numId w:val="16"/>
              </w:numPr>
              <w:ind w:left="284" w:hanging="142"/>
              <w:rPr>
                <w:b w:val="0"/>
              </w:rPr>
            </w:pPr>
            <w:r>
              <w:rPr>
                <w:rFonts w:cstheme="minorHAnsi"/>
                <w:b w:val="0"/>
                <w:lang w:val="en-US"/>
              </w:rPr>
              <w:t>Entwicklunsumgebungkompletteingerichtet</w:t>
            </w:r>
          </w:p>
          <w:p w:rsidR="00460343" w:rsidRPr="00B142CA" w:rsidRDefault="00460343" w:rsidP="004A05BE">
            <w:pPr>
              <w:pStyle w:val="ListParagraph"/>
              <w:numPr>
                <w:ilvl w:val="0"/>
                <w:numId w:val="16"/>
              </w:numPr>
              <w:ind w:left="284" w:hanging="142"/>
              <w:rPr>
                <w:b w:val="0"/>
              </w:rPr>
            </w:pPr>
            <w:r>
              <w:rPr>
                <w:rFonts w:cstheme="minorHAnsi"/>
                <w:b w:val="0"/>
                <w:lang w:val="en-US"/>
              </w:rPr>
              <w:t>Wireframes</w:t>
            </w:r>
            <w:r w:rsidR="00B142CA">
              <w:rPr>
                <w:rFonts w:cstheme="minorHAnsi"/>
                <w:b w:val="0"/>
                <w:lang w:val="en-US"/>
              </w:rPr>
              <w:t xml:space="preserve"> (optional)</w:t>
            </w:r>
          </w:p>
          <w:p w:rsidR="00B142CA" w:rsidRPr="00B142CA" w:rsidRDefault="00B142CA" w:rsidP="00B142CA">
            <w:pPr>
              <w:pStyle w:val="ListParagraph"/>
              <w:numPr>
                <w:ilvl w:val="1"/>
                <w:numId w:val="16"/>
              </w:numPr>
              <w:rPr>
                <w:b w:val="0"/>
              </w:rPr>
            </w:pPr>
            <w:r w:rsidRPr="009F1698">
              <w:rPr>
                <w:rFonts w:cstheme="minorHAnsi"/>
                <w:b w:val="0"/>
                <w:lang w:val="en-US"/>
              </w:rPr>
              <w:t>Usability Konzeptgetestet</w:t>
            </w:r>
            <w:r>
              <w:rPr>
                <w:rFonts w:cstheme="minorHAnsi"/>
                <w:b w:val="0"/>
                <w:lang w:val="en-US"/>
              </w:rPr>
              <w:t xml:space="preserve"> (optional)</w:t>
            </w:r>
          </w:p>
        </w:tc>
        <w:tc>
          <w:tcPr>
            <w:tcW w:w="4481" w:type="dxa"/>
          </w:tcPr>
          <w:p w:rsidR="00CC559E" w:rsidRPr="009F1698" w:rsidRDefault="00CC559E" w:rsidP="00831FBA">
            <w:pPr>
              <w:pStyle w:val="ListParagraph"/>
              <w:ind w:left="923" w:hanging="851"/>
              <w:cnfStyle w:val="000000100000"/>
              <w:rPr>
                <w:lang w:val="en-US"/>
              </w:rPr>
            </w:pPr>
            <w:r>
              <w:rPr>
                <w:lang w:val="en-US"/>
              </w:rPr>
              <w:t>1</w:t>
            </w:r>
            <w:r w:rsidR="00831FBA">
              <w:rPr>
                <w:lang w:val="en-US"/>
              </w:rPr>
              <w:t>2</w:t>
            </w:r>
            <w:r w:rsidRPr="00CB5B7E">
              <w:rPr>
                <w:lang w:val="en-US"/>
              </w:rPr>
              <w:t>.04.11</w:t>
            </w:r>
            <w:r>
              <w:rPr>
                <w:lang w:val="en-US"/>
              </w:rPr>
              <w:t>:</w:t>
            </w:r>
            <w:r w:rsidRPr="00CB5B7E">
              <w:rPr>
                <w:lang w:val="en-US"/>
              </w:rPr>
              <w:tab/>
              <w:t>MS3</w:t>
            </w:r>
            <w:r>
              <w:rPr>
                <w:lang w:val="en-US"/>
              </w:rPr>
              <w:t xml:space="preserve"> </w:t>
            </w:r>
            <w:r w:rsidR="00D36D35">
              <w:rPr>
                <w:lang w:val="en-US"/>
              </w:rPr>
              <w:t>–</w:t>
            </w:r>
            <w:r w:rsidR="0026117E" w:rsidRPr="009F1698">
              <w:t>Abgabe</w:t>
            </w:r>
            <w:r w:rsidR="00D36D35">
              <w:t xml:space="preserve"> </w:t>
            </w:r>
            <w:r w:rsidRPr="00CB5B7E">
              <w:rPr>
                <w:lang w:val="en-US"/>
              </w:rPr>
              <w:t>Elaboration</w:t>
            </w:r>
          </w:p>
        </w:tc>
      </w:tr>
    </w:tbl>
    <w:p w:rsidR="0014617D" w:rsidRDefault="0014617D" w:rsidP="0014617D">
      <w:pPr>
        <w:rPr>
          <w:lang w:val="en-US"/>
        </w:rPr>
      </w:pPr>
    </w:p>
    <w:p w:rsidR="0014617D" w:rsidRDefault="0014617D">
      <w:pPr>
        <w:rPr>
          <w:lang w:val="en-US"/>
        </w:rPr>
      </w:pPr>
      <w:r>
        <w:rPr>
          <w:lang w:val="en-US"/>
        </w:rPr>
        <w:br w:type="page"/>
      </w:r>
    </w:p>
    <w:p w:rsidR="00CC559E" w:rsidRPr="00D36D35" w:rsidRDefault="00BE774C" w:rsidP="00D36D35">
      <w:pPr>
        <w:pStyle w:val="Heading4"/>
        <w:tabs>
          <w:tab w:val="left" w:pos="2430"/>
        </w:tabs>
      </w:pPr>
      <w:r w:rsidRPr="00D36D35">
        <w:lastRenderedPageBreak/>
        <w:t>Construction</w:t>
      </w:r>
      <w:r w:rsidR="00D36D35" w:rsidRPr="00D36D35">
        <w:tab/>
      </w:r>
      <w:r w:rsidR="00CC559E" w:rsidRPr="00D36D35">
        <w:t>1</w:t>
      </w:r>
      <w:r w:rsidR="00EF5A2C" w:rsidRPr="00D36D35">
        <w:t>5</w:t>
      </w:r>
      <w:r w:rsidR="00CC559E" w:rsidRPr="00D36D35">
        <w:t>.04.-1</w:t>
      </w:r>
      <w:r w:rsidR="000C052F" w:rsidRPr="00D36D35">
        <w:t>2</w:t>
      </w:r>
      <w:r w:rsidR="00CC559E" w:rsidRPr="00D36D35">
        <w:t>.05.11 / SW0</w:t>
      </w:r>
      <w:r w:rsidR="00271917" w:rsidRPr="00D36D35">
        <w:t>9</w:t>
      </w:r>
      <w:r w:rsidR="00CC559E" w:rsidRPr="00D36D35">
        <w:t>-SW1</w:t>
      </w:r>
      <w:r w:rsidR="003C2A33" w:rsidRPr="00D36D35">
        <w:t>1</w:t>
      </w:r>
    </w:p>
    <w:p w:rsidR="00F01623" w:rsidRPr="00217BEB" w:rsidRDefault="00F01623" w:rsidP="00F01623">
      <w:r w:rsidRPr="00217BEB">
        <w:t xml:space="preserve">In der Construction Phase </w:t>
      </w:r>
      <w:r w:rsidRPr="00F01623">
        <w:t>stehen</w:t>
      </w:r>
      <w:r w:rsidR="00D36D35">
        <w:t xml:space="preserve"> </w:t>
      </w:r>
      <w:r w:rsidRPr="00F01623">
        <w:t>tatsächlich</w:t>
      </w:r>
      <w:r w:rsidR="00D36D35">
        <w:t xml:space="preserve"> </w:t>
      </w:r>
      <w:r w:rsidRPr="00FD42FD">
        <w:t>nur</w:t>
      </w:r>
      <w:r w:rsidR="00D36D35">
        <w:t xml:space="preserve"> </w:t>
      </w:r>
      <w:r w:rsidR="00910D25" w:rsidRPr="00217BEB">
        <w:t>drei</w:t>
      </w:r>
      <w:r w:rsidR="00D36D35">
        <w:t xml:space="preserve"> </w:t>
      </w:r>
      <w:r w:rsidRPr="00217BEB">
        <w:t>und nich</w:t>
      </w:r>
      <w:r w:rsidR="00910D25" w:rsidRPr="00217BEB">
        <w:t>t</w:t>
      </w:r>
      <w:r w:rsidR="00D36D35">
        <w:t xml:space="preserve"> </w:t>
      </w:r>
      <w:r w:rsidR="00910D25" w:rsidRPr="00217BEB">
        <w:t>vier</w:t>
      </w:r>
      <w:r w:rsidR="00D36D35">
        <w:t xml:space="preserve"> </w:t>
      </w:r>
      <w:r w:rsidR="0014617D" w:rsidRPr="00217BEB">
        <w:t>Wochen</w:t>
      </w:r>
      <w:r w:rsidR="00D36D35">
        <w:t xml:space="preserve"> </w:t>
      </w:r>
      <w:r w:rsidR="0014617D" w:rsidRPr="00217BEB">
        <w:t>zur</w:t>
      </w:r>
      <w:r w:rsidR="00D36D35">
        <w:t xml:space="preserve"> </w:t>
      </w:r>
      <w:r w:rsidR="0014617D" w:rsidRPr="00217BEB">
        <w:t>Verfügung, da</w:t>
      </w:r>
      <w:r w:rsidR="00D36D35">
        <w:t xml:space="preserve"> </w:t>
      </w:r>
      <w:r w:rsidR="0014617D" w:rsidRPr="00217BEB">
        <w:t>in dieser</w:t>
      </w:r>
      <w:r w:rsidR="00D36D35">
        <w:t xml:space="preserve"> </w:t>
      </w:r>
      <w:r w:rsidR="00910D25" w:rsidRPr="00217BEB">
        <w:t>Zeit</w:t>
      </w:r>
      <w:r w:rsidR="00D36D35">
        <w:t xml:space="preserve"> </w:t>
      </w:r>
      <w:r w:rsidR="0014617D" w:rsidRPr="00217BEB">
        <w:t>eine</w:t>
      </w:r>
      <w:r w:rsidR="00D36D35">
        <w:t xml:space="preserve"> </w:t>
      </w:r>
      <w:r w:rsidR="0014617D" w:rsidRPr="00217BEB">
        <w:t>Woche</w:t>
      </w:r>
      <w:r w:rsidR="00D36D35">
        <w:t xml:space="preserve"> </w:t>
      </w:r>
      <w:r w:rsidRPr="00217BEB">
        <w:t>Ferien</w:t>
      </w:r>
      <w:r w:rsidR="00D36D35">
        <w:t xml:space="preserve"> </w:t>
      </w:r>
      <w:r w:rsidR="00910D25" w:rsidRPr="00217BEB">
        <w:t>sind</w:t>
      </w:r>
      <w:r w:rsidR="004C41CD" w:rsidRPr="00217BEB">
        <w:t>.</w:t>
      </w:r>
      <w:r w:rsidR="00D36D35">
        <w:t xml:space="preserve"> </w:t>
      </w:r>
      <w:r w:rsidR="008C529C" w:rsidRPr="00366804">
        <w:t>Deshalb</w:t>
      </w:r>
      <w:r w:rsidR="00D36D35">
        <w:t xml:space="preserve"> </w:t>
      </w:r>
      <w:r w:rsidR="008C529C" w:rsidRPr="00366804">
        <w:t>wird</w:t>
      </w:r>
      <w:r w:rsidR="00D36D35">
        <w:t xml:space="preserve"> </w:t>
      </w:r>
      <w:r w:rsidR="008C529C" w:rsidRPr="00217BEB">
        <w:t>für die Construct</w:t>
      </w:r>
      <w:r w:rsidR="0014617D" w:rsidRPr="00217BEB">
        <w:t>io</w:t>
      </w:r>
      <w:r w:rsidR="00910D25" w:rsidRPr="00217BEB">
        <w:t>nphase</w:t>
      </w:r>
      <w:r w:rsidR="00D36D35">
        <w:t xml:space="preserve"> </w:t>
      </w:r>
      <w:r w:rsidR="00910D25" w:rsidRPr="00217BEB">
        <w:t>auch</w:t>
      </w:r>
      <w:r w:rsidR="00D36D35">
        <w:t xml:space="preserve"> </w:t>
      </w:r>
      <w:r w:rsidR="00910D25" w:rsidRPr="00217BEB">
        <w:t>nur</w:t>
      </w:r>
      <w:r w:rsidR="00D36D35">
        <w:t xml:space="preserve"> </w:t>
      </w:r>
      <w:r w:rsidR="00910D25" w:rsidRPr="00217BEB">
        <w:t>eine</w:t>
      </w:r>
      <w:r w:rsidR="008C529C" w:rsidRPr="00217BEB">
        <w:t xml:space="preserve"> Iteration geplant.</w:t>
      </w:r>
      <w:r w:rsidR="00D36D35">
        <w:t xml:space="preserve"> </w:t>
      </w:r>
      <w:r w:rsidR="00F8770B" w:rsidRPr="00217BEB">
        <w:t>Für</w:t>
      </w:r>
      <w:r w:rsidR="00D36D35">
        <w:t xml:space="preserve"> </w:t>
      </w:r>
      <w:r w:rsidR="00F8770B" w:rsidRPr="00217BEB">
        <w:t>ein</w:t>
      </w:r>
      <w:r w:rsidR="00D36D35">
        <w:t xml:space="preserve"> </w:t>
      </w:r>
      <w:r w:rsidR="00F8770B" w:rsidRPr="00217BEB">
        <w:t>grösser</w:t>
      </w:r>
      <w:r w:rsidR="0014617D" w:rsidRPr="00217BEB">
        <w:t>e</w:t>
      </w:r>
      <w:r w:rsidR="00F8770B" w:rsidRPr="00217BEB">
        <w:t>s</w:t>
      </w:r>
      <w:r w:rsidR="00D36D35">
        <w:t xml:space="preserve"> </w:t>
      </w:r>
      <w:r w:rsidR="00F8770B" w:rsidRPr="00217BEB">
        <w:t>Projekt</w:t>
      </w:r>
      <w:r w:rsidR="00D36D35">
        <w:t xml:space="preserve"> </w:t>
      </w:r>
      <w:r w:rsidR="00F8770B" w:rsidRPr="00217BEB">
        <w:t>wäre das natürlich</w:t>
      </w:r>
      <w:r w:rsidR="00D36D35">
        <w:t xml:space="preserve"> </w:t>
      </w:r>
      <w:r w:rsidR="00F8770B" w:rsidRPr="00217BEB">
        <w:t>viel</w:t>
      </w:r>
      <w:r w:rsidR="00D36D35">
        <w:t xml:space="preserve"> </w:t>
      </w:r>
      <w:r w:rsidR="00F8770B" w:rsidRPr="00217BEB">
        <w:t>zu</w:t>
      </w:r>
      <w:r w:rsidR="00D36D35">
        <w:t xml:space="preserve"> </w:t>
      </w:r>
      <w:r w:rsidR="00F8770B" w:rsidRPr="00217BEB">
        <w:t>wenig, aber</w:t>
      </w:r>
      <w:r w:rsidR="00D36D35">
        <w:t xml:space="preserve"> </w:t>
      </w:r>
      <w:r w:rsidR="00F8770B" w:rsidRPr="00217BEB">
        <w:t>im SE2 Projekt</w:t>
      </w:r>
      <w:r w:rsidR="00D36D35">
        <w:t xml:space="preserve"> liegt der Fokus ja primär auf</w:t>
      </w:r>
      <w:r w:rsidR="0014617D" w:rsidRPr="00217BEB">
        <w:t xml:space="preserve"> Software Engi</w:t>
      </w:r>
      <w:r w:rsidR="00F8770B" w:rsidRPr="00217BEB">
        <w:t>neering</w:t>
      </w:r>
      <w:r w:rsidR="00D36D35">
        <w:t xml:space="preserve"> und nicht auf der implementation selbst</w:t>
      </w:r>
      <w:r w:rsidR="00F8770B" w:rsidRPr="00217BEB">
        <w:t>.</w:t>
      </w:r>
    </w:p>
    <w:tbl>
      <w:tblPr>
        <w:tblStyle w:val="MittlereSchattierung1-Akzent110"/>
        <w:tblW w:w="9072" w:type="dxa"/>
        <w:tblInd w:w="108" w:type="dxa"/>
        <w:tblLook w:val="04A0"/>
      </w:tblPr>
      <w:tblGrid>
        <w:gridCol w:w="4762"/>
        <w:gridCol w:w="4310"/>
      </w:tblGrid>
      <w:tr w:rsidR="00B73498" w:rsidRPr="005A0290" w:rsidTr="00B73498">
        <w:trPr>
          <w:cnfStyle w:val="100000000000"/>
        </w:trPr>
        <w:tc>
          <w:tcPr>
            <w:cnfStyle w:val="001000000000"/>
            <w:tcW w:w="4591" w:type="dxa"/>
          </w:tcPr>
          <w:p w:rsidR="00B73498" w:rsidRPr="00334FCE" w:rsidRDefault="00B73498" w:rsidP="003C2A33">
            <w:pPr>
              <w:rPr>
                <w:b w:val="0"/>
                <w:lang w:val="en-US"/>
              </w:rPr>
            </w:pPr>
            <w:r w:rsidRPr="00334FCE">
              <w:rPr>
                <w:b w:val="0"/>
                <w:lang w:val="en-US"/>
              </w:rPr>
              <w:t>Construction C1</w:t>
            </w:r>
          </w:p>
        </w:tc>
        <w:tc>
          <w:tcPr>
            <w:tcW w:w="4481" w:type="dxa"/>
          </w:tcPr>
          <w:p w:rsidR="00B73498" w:rsidRPr="00334FCE" w:rsidRDefault="00A555E9" w:rsidP="002F2230">
            <w:pPr>
              <w:cnfStyle w:val="100000000000"/>
              <w:rPr>
                <w:b w:val="0"/>
                <w:lang w:val="en-US"/>
              </w:rPr>
            </w:pPr>
            <w:r>
              <w:rPr>
                <w:rFonts w:cstheme="minorHAnsi"/>
                <w:b w:val="0"/>
                <w:lang w:val="en-US"/>
              </w:rPr>
              <w:t>Termine</w:t>
            </w:r>
          </w:p>
        </w:tc>
      </w:tr>
      <w:tr w:rsidR="00B73498" w:rsidRPr="00F35ECA" w:rsidTr="00B73498">
        <w:trPr>
          <w:cnfStyle w:val="000000100000"/>
        </w:trPr>
        <w:tc>
          <w:tcPr>
            <w:cnfStyle w:val="001000000000"/>
            <w:tcW w:w="4591" w:type="dxa"/>
          </w:tcPr>
          <w:p w:rsidR="00B40E4B" w:rsidRDefault="00FA5432" w:rsidP="002F2230">
            <w:pPr>
              <w:pStyle w:val="ListParagraph"/>
              <w:numPr>
                <w:ilvl w:val="0"/>
                <w:numId w:val="16"/>
              </w:numPr>
              <w:ind w:left="284" w:hanging="142"/>
              <w:rPr>
                <w:b w:val="0"/>
                <w:lang w:val="en-US"/>
              </w:rPr>
            </w:pPr>
            <w:r>
              <w:rPr>
                <w:b w:val="0"/>
                <w:lang w:val="en-US"/>
              </w:rPr>
              <w:t>Architektur / Design inhaltlich</w:t>
            </w:r>
          </w:p>
          <w:p w:rsidR="00FA5432" w:rsidRDefault="00FA5432" w:rsidP="00FA5432">
            <w:pPr>
              <w:pStyle w:val="ListParagraph"/>
              <w:numPr>
                <w:ilvl w:val="1"/>
                <w:numId w:val="16"/>
              </w:numPr>
              <w:rPr>
                <w:b w:val="0"/>
                <w:lang w:val="en-US"/>
              </w:rPr>
            </w:pPr>
            <w:r>
              <w:rPr>
                <w:b w:val="0"/>
                <w:lang w:val="en-US"/>
              </w:rPr>
              <w:t>Physische</w:t>
            </w:r>
            <w:r w:rsidR="00D36D35">
              <w:rPr>
                <w:b w:val="0"/>
                <w:lang w:val="en-US"/>
              </w:rPr>
              <w:t xml:space="preserve"> </w:t>
            </w:r>
            <w:r>
              <w:rPr>
                <w:b w:val="0"/>
                <w:lang w:val="en-US"/>
              </w:rPr>
              <w:t>Architektur</w:t>
            </w:r>
          </w:p>
          <w:p w:rsidR="00FA5432" w:rsidRDefault="00FA5432" w:rsidP="00FA5432">
            <w:pPr>
              <w:pStyle w:val="ListParagraph"/>
              <w:numPr>
                <w:ilvl w:val="1"/>
                <w:numId w:val="16"/>
              </w:numPr>
              <w:rPr>
                <w:b w:val="0"/>
                <w:lang w:val="en-US"/>
              </w:rPr>
            </w:pPr>
            <w:r>
              <w:rPr>
                <w:b w:val="0"/>
                <w:lang w:val="en-US"/>
              </w:rPr>
              <w:t>Logische</w:t>
            </w:r>
            <w:r w:rsidR="00D36D35">
              <w:rPr>
                <w:b w:val="0"/>
                <w:lang w:val="en-US"/>
              </w:rPr>
              <w:t xml:space="preserve"> </w:t>
            </w:r>
            <w:r>
              <w:rPr>
                <w:b w:val="0"/>
                <w:lang w:val="en-US"/>
              </w:rPr>
              <w:t>Architektur</w:t>
            </w:r>
          </w:p>
          <w:p w:rsidR="00FA5432" w:rsidRDefault="00FA5432" w:rsidP="00FA5432">
            <w:pPr>
              <w:pStyle w:val="ListParagraph"/>
              <w:numPr>
                <w:ilvl w:val="1"/>
                <w:numId w:val="16"/>
              </w:numPr>
              <w:rPr>
                <w:b w:val="0"/>
                <w:lang w:val="en-US"/>
              </w:rPr>
            </w:pPr>
            <w:r>
              <w:rPr>
                <w:b w:val="0"/>
                <w:lang w:val="en-US"/>
              </w:rPr>
              <w:t>Schnittstellen</w:t>
            </w:r>
            <w:r w:rsidR="00D36D35">
              <w:rPr>
                <w:b w:val="0"/>
                <w:lang w:val="en-US"/>
              </w:rPr>
              <w:t xml:space="preserve"> </w:t>
            </w:r>
            <w:r>
              <w:rPr>
                <w:b w:val="0"/>
                <w:lang w:val="en-US"/>
              </w:rPr>
              <w:t>zw. Packages</w:t>
            </w:r>
          </w:p>
          <w:p w:rsidR="00FA5432" w:rsidRDefault="00FA5432" w:rsidP="00FA5432">
            <w:pPr>
              <w:pStyle w:val="ListParagraph"/>
              <w:numPr>
                <w:ilvl w:val="1"/>
                <w:numId w:val="16"/>
              </w:numPr>
              <w:rPr>
                <w:b w:val="0"/>
                <w:lang w:val="en-US"/>
              </w:rPr>
            </w:pPr>
            <w:r>
              <w:rPr>
                <w:b w:val="0"/>
                <w:lang w:val="en-US"/>
              </w:rPr>
              <w:t>Persistenz</w:t>
            </w:r>
          </w:p>
          <w:p w:rsidR="00FA5432" w:rsidRDefault="00FA5432" w:rsidP="00FA5432">
            <w:pPr>
              <w:pStyle w:val="ListParagraph"/>
              <w:numPr>
                <w:ilvl w:val="1"/>
                <w:numId w:val="16"/>
              </w:numPr>
              <w:rPr>
                <w:b w:val="0"/>
                <w:lang w:val="en-US"/>
              </w:rPr>
            </w:pPr>
            <w:r>
              <w:rPr>
                <w:b w:val="0"/>
                <w:lang w:val="en-US"/>
              </w:rPr>
              <w:t>Design Packages</w:t>
            </w:r>
          </w:p>
          <w:p w:rsidR="00FA5432" w:rsidRDefault="00FA5432" w:rsidP="00FA5432">
            <w:pPr>
              <w:pStyle w:val="ListParagraph"/>
              <w:numPr>
                <w:ilvl w:val="1"/>
                <w:numId w:val="16"/>
              </w:numPr>
              <w:rPr>
                <w:b w:val="0"/>
                <w:lang w:val="en-US"/>
              </w:rPr>
            </w:pPr>
            <w:r>
              <w:rPr>
                <w:b w:val="0"/>
                <w:lang w:val="en-US"/>
              </w:rPr>
              <w:t>Externes Design</w:t>
            </w:r>
          </w:p>
          <w:p w:rsidR="00FA5432" w:rsidRDefault="00FA5432" w:rsidP="00FA5432">
            <w:pPr>
              <w:pStyle w:val="ListParagraph"/>
              <w:numPr>
                <w:ilvl w:val="1"/>
                <w:numId w:val="16"/>
              </w:numPr>
              <w:rPr>
                <w:b w:val="0"/>
                <w:lang w:val="en-US"/>
              </w:rPr>
            </w:pPr>
            <w:r>
              <w:rPr>
                <w:b w:val="0"/>
                <w:lang w:val="en-US"/>
              </w:rPr>
              <w:t>Besonderheiten der Designs</w:t>
            </w:r>
          </w:p>
          <w:p w:rsidR="00FA5432" w:rsidRDefault="00FA5432" w:rsidP="00FA5432">
            <w:pPr>
              <w:pStyle w:val="ListParagraph"/>
              <w:numPr>
                <w:ilvl w:val="1"/>
                <w:numId w:val="16"/>
              </w:numPr>
              <w:rPr>
                <w:b w:val="0"/>
                <w:lang w:val="en-US"/>
              </w:rPr>
            </w:pPr>
            <w:r>
              <w:rPr>
                <w:b w:val="0"/>
                <w:lang w:val="en-US"/>
              </w:rPr>
              <w:t>EingesetzteTechnologien</w:t>
            </w:r>
          </w:p>
          <w:p w:rsidR="0070453B" w:rsidRDefault="0070453B" w:rsidP="0070453B">
            <w:pPr>
              <w:pStyle w:val="ListParagraph"/>
              <w:numPr>
                <w:ilvl w:val="1"/>
                <w:numId w:val="16"/>
              </w:numPr>
              <w:rPr>
                <w:b w:val="0"/>
                <w:lang w:val="en-US"/>
              </w:rPr>
            </w:pPr>
            <w:r>
              <w:rPr>
                <w:b w:val="0"/>
                <w:lang w:val="en-US"/>
              </w:rPr>
              <w:t>Dokumentation der Architektur</w:t>
            </w:r>
          </w:p>
          <w:p w:rsidR="0070453B" w:rsidRPr="00217BEB" w:rsidRDefault="002B51BA" w:rsidP="002B51BA">
            <w:pPr>
              <w:pStyle w:val="ListParagraph"/>
              <w:numPr>
                <w:ilvl w:val="0"/>
                <w:numId w:val="16"/>
              </w:numPr>
              <w:ind w:left="284" w:hanging="142"/>
              <w:rPr>
                <w:b w:val="0"/>
              </w:rPr>
            </w:pPr>
            <w:r w:rsidRPr="00217BEB">
              <w:rPr>
                <w:b w:val="0"/>
              </w:rPr>
              <w:t>Interner Release der V0.2 (</w:t>
            </w:r>
            <w:r w:rsidRPr="00217BEB">
              <w:rPr>
                <w:rFonts w:cstheme="minorHAnsi"/>
                <w:b w:val="0"/>
              </w:rPr>
              <w:t>siehe</w:t>
            </w:r>
            <w:r w:rsidR="00D36D35">
              <w:rPr>
                <w:rFonts w:cstheme="minorHAnsi"/>
                <w:b w:val="0"/>
              </w:rPr>
              <w:t xml:space="preserve"> </w:t>
            </w:r>
            <w:hyperlink w:anchor="_Abgabe" w:history="1">
              <w:fldSimple w:instr=" REF _Ref287270950 \r \h  \* MERGEFORMAT ">
                <w:r w:rsidR="00D36D35">
                  <w:rPr>
                    <w:rStyle w:val="Hyperlink"/>
                    <w:rFonts w:cstheme="minorHAnsi"/>
                    <w:b w:val="0"/>
                    <w:bCs w:val="0"/>
                  </w:rPr>
                  <w:t>5.2.4</w:t>
                </w:r>
              </w:fldSimple>
              <w:r w:rsidR="00D36D35" w:rsidRPr="00D36D35">
                <w:rPr>
                  <w:rStyle w:val="Hyperlink"/>
                  <w:rFonts w:cstheme="minorHAnsi"/>
                  <w:b w:val="0"/>
                  <w:bCs w:val="0"/>
                </w:rPr>
                <w:t xml:space="preserve"> </w:t>
              </w:r>
              <w:fldSimple w:instr=" REF _Ref287270960 \h  \* MERGEFORMAT ">
                <w:r w:rsidR="00D36D35" w:rsidRPr="00D36D35">
                  <w:rPr>
                    <w:rStyle w:val="Hyperlink"/>
                    <w:b w:val="0"/>
                    <w:bCs w:val="0"/>
                  </w:rPr>
                  <w:t>Abgabe</w:t>
                </w:r>
              </w:fldSimple>
            </w:hyperlink>
            <w:r w:rsidRPr="00217BEB">
              <w:rPr>
                <w:rFonts w:cstheme="minorHAnsi"/>
                <w:b w:val="0"/>
              </w:rPr>
              <w:t>)</w:t>
            </w:r>
          </w:p>
        </w:tc>
        <w:tc>
          <w:tcPr>
            <w:tcW w:w="4481" w:type="dxa"/>
          </w:tcPr>
          <w:p w:rsidR="00B73498" w:rsidRPr="00BA7D4C" w:rsidRDefault="00B73498" w:rsidP="003C2A33">
            <w:pPr>
              <w:pStyle w:val="ListParagraph"/>
              <w:ind w:left="923" w:hanging="851"/>
              <w:cnfStyle w:val="000000100000"/>
              <w:rPr>
                <w:lang w:val="en-US"/>
              </w:rPr>
            </w:pPr>
            <w:r>
              <w:rPr>
                <w:lang w:val="en-US"/>
              </w:rPr>
              <w:t>1</w:t>
            </w:r>
            <w:r w:rsidR="003C2A33">
              <w:rPr>
                <w:lang w:val="en-US"/>
              </w:rPr>
              <w:t>0</w:t>
            </w:r>
            <w:r w:rsidRPr="00CB5B7E">
              <w:rPr>
                <w:lang w:val="en-US"/>
              </w:rPr>
              <w:t>.0</w:t>
            </w:r>
            <w:r>
              <w:rPr>
                <w:lang w:val="en-US"/>
              </w:rPr>
              <w:t>5</w:t>
            </w:r>
            <w:r w:rsidRPr="00CB5B7E">
              <w:rPr>
                <w:lang w:val="en-US"/>
              </w:rPr>
              <w:t>.11</w:t>
            </w:r>
            <w:r>
              <w:rPr>
                <w:lang w:val="en-US"/>
              </w:rPr>
              <w:t>:</w:t>
            </w:r>
            <w:r w:rsidRPr="00CB5B7E">
              <w:rPr>
                <w:lang w:val="en-US"/>
              </w:rPr>
              <w:tab/>
              <w:t>MS</w:t>
            </w:r>
            <w:r>
              <w:rPr>
                <w:lang w:val="en-US"/>
              </w:rPr>
              <w:t>4 -</w:t>
            </w:r>
            <w:r w:rsidR="003C2A33" w:rsidRPr="009F1698">
              <w:t>Abgabe</w:t>
            </w:r>
            <w:r>
              <w:rPr>
                <w:lang w:val="en-US"/>
              </w:rPr>
              <w:t>Construction</w:t>
            </w:r>
          </w:p>
        </w:tc>
      </w:tr>
    </w:tbl>
    <w:p w:rsidR="00CC559E" w:rsidRDefault="0014617D" w:rsidP="00D36D35">
      <w:pPr>
        <w:pStyle w:val="Heading4"/>
        <w:tabs>
          <w:tab w:val="left" w:pos="2430"/>
        </w:tabs>
      </w:pPr>
      <w:r>
        <w:t xml:space="preserve">Transition </w:t>
      </w:r>
      <w:r w:rsidR="00D36D35">
        <w:tab/>
      </w:r>
      <w:r w:rsidR="000C052F">
        <w:t>13</w:t>
      </w:r>
      <w:r w:rsidR="00CC559E" w:rsidRPr="005077B0">
        <w:t>.05.-03.06.11 /</w:t>
      </w:r>
      <w:r w:rsidR="00074663" w:rsidRPr="00D36D35">
        <w:t>SW1</w:t>
      </w:r>
      <w:r w:rsidR="00271917" w:rsidRPr="00D36D35">
        <w:t>2</w:t>
      </w:r>
      <w:r w:rsidR="00074663" w:rsidRPr="00D36D35">
        <w:t>-</w:t>
      </w:r>
      <w:r w:rsidR="00CC559E" w:rsidRPr="005077B0">
        <w:t>SW14</w:t>
      </w:r>
    </w:p>
    <w:tbl>
      <w:tblPr>
        <w:tblStyle w:val="MittlereSchattierung1-Akzent110"/>
        <w:tblW w:w="9072" w:type="dxa"/>
        <w:tblInd w:w="108" w:type="dxa"/>
        <w:tblLook w:val="04A0"/>
      </w:tblPr>
      <w:tblGrid>
        <w:gridCol w:w="4591"/>
        <w:gridCol w:w="4481"/>
      </w:tblGrid>
      <w:tr w:rsidR="00CC559E" w:rsidRPr="00BA7D4C" w:rsidTr="004A05BE">
        <w:trPr>
          <w:cnfStyle w:val="100000000000"/>
        </w:trPr>
        <w:tc>
          <w:tcPr>
            <w:cnfStyle w:val="001000000000"/>
            <w:tcW w:w="4591" w:type="dxa"/>
          </w:tcPr>
          <w:p w:rsidR="00CC559E" w:rsidRPr="00BA7D4C" w:rsidRDefault="00CC559E" w:rsidP="004A05BE">
            <w:pPr>
              <w:rPr>
                <w:b w:val="0"/>
              </w:rPr>
            </w:pPr>
            <w:r w:rsidRPr="00BA7D4C">
              <w:rPr>
                <w:rFonts w:cstheme="minorHAnsi"/>
                <w:b w:val="0"/>
              </w:rPr>
              <w:t>Transition T1</w:t>
            </w:r>
          </w:p>
        </w:tc>
        <w:tc>
          <w:tcPr>
            <w:tcW w:w="4481" w:type="dxa"/>
          </w:tcPr>
          <w:p w:rsidR="00CC559E" w:rsidRPr="00BA7D4C" w:rsidRDefault="00A555E9" w:rsidP="004A05BE">
            <w:pPr>
              <w:cnfStyle w:val="100000000000"/>
              <w:rPr>
                <w:b w:val="0"/>
              </w:rPr>
            </w:pPr>
            <w:r w:rsidRPr="00D36D35">
              <w:rPr>
                <w:rFonts w:cstheme="minorHAnsi"/>
                <w:b w:val="0"/>
              </w:rPr>
              <w:t>Termine</w:t>
            </w:r>
          </w:p>
        </w:tc>
      </w:tr>
      <w:tr w:rsidR="00CC559E" w:rsidRPr="00BA7D4C" w:rsidTr="004A05BE">
        <w:trPr>
          <w:cnfStyle w:val="000000100000"/>
        </w:trPr>
        <w:tc>
          <w:tcPr>
            <w:cnfStyle w:val="001000000000"/>
            <w:tcW w:w="4591" w:type="dxa"/>
          </w:tcPr>
          <w:p w:rsidR="0001421C" w:rsidRDefault="0001421C" w:rsidP="004A05BE">
            <w:pPr>
              <w:pStyle w:val="ListParagraph"/>
              <w:numPr>
                <w:ilvl w:val="0"/>
                <w:numId w:val="16"/>
              </w:numPr>
              <w:ind w:left="284" w:hanging="142"/>
              <w:rPr>
                <w:b w:val="0"/>
              </w:rPr>
            </w:pPr>
            <w:r w:rsidRPr="00217BEB">
              <w:rPr>
                <w:b w:val="0"/>
              </w:rPr>
              <w:t>Release der V</w:t>
            </w:r>
            <w:r w:rsidR="009636A2" w:rsidRPr="00217BEB">
              <w:rPr>
                <w:b w:val="0"/>
              </w:rPr>
              <w:t>1</w:t>
            </w:r>
            <w:r w:rsidRPr="00217BEB">
              <w:rPr>
                <w:b w:val="0"/>
              </w:rPr>
              <w:t>.</w:t>
            </w:r>
            <w:r w:rsidR="009636A2" w:rsidRPr="00217BEB">
              <w:rPr>
                <w:b w:val="0"/>
              </w:rPr>
              <w:t>0</w:t>
            </w:r>
            <w:r w:rsidRPr="00217BEB">
              <w:rPr>
                <w:b w:val="0"/>
              </w:rPr>
              <w:t xml:space="preserve"> (</w:t>
            </w:r>
            <w:r w:rsidRPr="00217BEB">
              <w:rPr>
                <w:rFonts w:cstheme="minorHAnsi"/>
                <w:b w:val="0"/>
              </w:rPr>
              <w:t>siehe</w:t>
            </w:r>
            <w:fldSimple w:instr=" REF _Ref287270950 \r \h  \* MERGEFORMAT ">
              <w:r w:rsidRPr="00217BEB">
                <w:rPr>
                  <w:rFonts w:cstheme="minorHAnsi"/>
                  <w:b w:val="0"/>
                </w:rPr>
                <w:t>5.2.4</w:t>
              </w:r>
            </w:fldSimple>
            <w:fldSimple w:instr=" REF _Ref287270960 \h  \* MERGEFORMAT ">
              <w:r w:rsidRPr="00EA2EE4">
                <w:rPr>
                  <w:b w:val="0"/>
                </w:rPr>
                <w:t>Abgabe</w:t>
              </w:r>
            </w:fldSimple>
            <w:r w:rsidRPr="00217BEB">
              <w:rPr>
                <w:rFonts w:cstheme="minorHAnsi"/>
                <w:b w:val="0"/>
              </w:rPr>
              <w:t>)</w:t>
            </w:r>
          </w:p>
          <w:p w:rsidR="001E57F8" w:rsidRDefault="001E57F8" w:rsidP="004A05BE">
            <w:pPr>
              <w:pStyle w:val="ListParagraph"/>
              <w:numPr>
                <w:ilvl w:val="0"/>
                <w:numId w:val="16"/>
              </w:numPr>
              <w:ind w:left="284" w:hanging="142"/>
              <w:rPr>
                <w:b w:val="0"/>
              </w:rPr>
            </w:pPr>
            <w:r>
              <w:rPr>
                <w:b w:val="0"/>
              </w:rPr>
              <w:t>Deployment</w:t>
            </w:r>
            <w:r w:rsidR="00183B79">
              <w:rPr>
                <w:b w:val="0"/>
              </w:rPr>
              <w:t xml:space="preserve"> V1.0 </w:t>
            </w:r>
            <w:r>
              <w:rPr>
                <w:b w:val="0"/>
              </w:rPr>
              <w:t>ausführen</w:t>
            </w:r>
          </w:p>
          <w:p w:rsidR="00437DD7" w:rsidRDefault="00437DD7" w:rsidP="004A05BE">
            <w:pPr>
              <w:pStyle w:val="ListParagraph"/>
              <w:numPr>
                <w:ilvl w:val="0"/>
                <w:numId w:val="16"/>
              </w:numPr>
              <w:ind w:left="284" w:hanging="142"/>
              <w:rPr>
                <w:b w:val="0"/>
              </w:rPr>
            </w:pPr>
            <w:r>
              <w:rPr>
                <w:b w:val="0"/>
              </w:rPr>
              <w:t>Präsentation</w:t>
            </w:r>
          </w:p>
          <w:p w:rsidR="00437DD7" w:rsidRDefault="00437DD7" w:rsidP="00437DD7">
            <w:pPr>
              <w:pStyle w:val="ListParagraph"/>
              <w:numPr>
                <w:ilvl w:val="1"/>
                <w:numId w:val="16"/>
              </w:numPr>
              <w:rPr>
                <w:b w:val="0"/>
              </w:rPr>
            </w:pPr>
            <w:r>
              <w:rPr>
                <w:b w:val="0"/>
              </w:rPr>
              <w:t>Fertigstellen</w:t>
            </w:r>
          </w:p>
          <w:p w:rsidR="00093F94" w:rsidRDefault="00437DD7" w:rsidP="00093F94">
            <w:pPr>
              <w:pStyle w:val="ListParagraph"/>
              <w:numPr>
                <w:ilvl w:val="1"/>
                <w:numId w:val="16"/>
              </w:numPr>
              <w:rPr>
                <w:b w:val="0"/>
              </w:rPr>
            </w:pPr>
            <w:r>
              <w:rPr>
                <w:b w:val="0"/>
              </w:rPr>
              <w:t>Präsentieren</w:t>
            </w:r>
          </w:p>
          <w:p w:rsidR="00093F94" w:rsidRPr="00093F94" w:rsidRDefault="00093F94" w:rsidP="00093F94">
            <w:pPr>
              <w:pStyle w:val="ListParagraph"/>
              <w:numPr>
                <w:ilvl w:val="1"/>
                <w:numId w:val="16"/>
              </w:numPr>
              <w:rPr>
                <w:b w:val="0"/>
              </w:rPr>
            </w:pPr>
            <w:r w:rsidRPr="00093F94">
              <w:rPr>
                <w:b w:val="0"/>
              </w:rPr>
              <w:t>Demo der V1.0</w:t>
            </w:r>
          </w:p>
          <w:p w:rsidR="001B10EE" w:rsidRDefault="001B10EE" w:rsidP="004A05BE">
            <w:pPr>
              <w:pStyle w:val="ListParagraph"/>
              <w:numPr>
                <w:ilvl w:val="0"/>
                <w:numId w:val="16"/>
              </w:numPr>
              <w:ind w:left="284" w:hanging="142"/>
              <w:rPr>
                <w:b w:val="0"/>
              </w:rPr>
            </w:pPr>
            <w:r>
              <w:rPr>
                <w:b w:val="0"/>
              </w:rPr>
              <w:t>Testspezifikationen und Protokolle</w:t>
            </w:r>
          </w:p>
          <w:p w:rsidR="001B10EE" w:rsidRDefault="001B10EE" w:rsidP="004A05BE">
            <w:pPr>
              <w:pStyle w:val="ListParagraph"/>
              <w:numPr>
                <w:ilvl w:val="0"/>
                <w:numId w:val="16"/>
              </w:numPr>
              <w:ind w:left="284" w:hanging="142"/>
              <w:rPr>
                <w:b w:val="0"/>
              </w:rPr>
            </w:pPr>
            <w:r>
              <w:rPr>
                <w:b w:val="0"/>
              </w:rPr>
              <w:t>Installationsanleitung</w:t>
            </w:r>
          </w:p>
          <w:p w:rsidR="001B10EE" w:rsidRDefault="00E951A1" w:rsidP="004A05BE">
            <w:pPr>
              <w:pStyle w:val="ListParagraph"/>
              <w:numPr>
                <w:ilvl w:val="0"/>
                <w:numId w:val="16"/>
              </w:numPr>
              <w:ind w:left="284" w:hanging="142"/>
              <w:rPr>
                <w:b w:val="0"/>
              </w:rPr>
            </w:pPr>
            <w:r>
              <w:rPr>
                <w:b w:val="0"/>
              </w:rPr>
              <w:t>Screenshots von Teilen der SW</w:t>
            </w:r>
          </w:p>
          <w:p w:rsidR="00CC559E" w:rsidRPr="00315EE7" w:rsidRDefault="00151706" w:rsidP="004A05BE">
            <w:pPr>
              <w:pStyle w:val="ListParagraph"/>
              <w:numPr>
                <w:ilvl w:val="0"/>
                <w:numId w:val="16"/>
              </w:numPr>
              <w:ind w:left="284" w:hanging="142"/>
              <w:rPr>
                <w:b w:val="0"/>
              </w:rPr>
            </w:pPr>
            <w:r w:rsidRPr="00315EE7">
              <w:rPr>
                <w:b w:val="0"/>
              </w:rPr>
              <w:t>Benutzerhandbuch</w:t>
            </w:r>
          </w:p>
          <w:p w:rsidR="00151706" w:rsidRPr="00315EE7" w:rsidRDefault="00E94CC8" w:rsidP="004A05BE">
            <w:pPr>
              <w:pStyle w:val="ListParagraph"/>
              <w:numPr>
                <w:ilvl w:val="0"/>
                <w:numId w:val="16"/>
              </w:numPr>
              <w:ind w:left="284" w:hanging="142"/>
              <w:rPr>
                <w:b w:val="0"/>
              </w:rPr>
            </w:pPr>
            <w:r w:rsidRPr="00315EE7">
              <w:rPr>
                <w:b w:val="0"/>
              </w:rPr>
              <w:t>Projektmonitoring Auswertung</w:t>
            </w:r>
          </w:p>
          <w:p w:rsidR="00CC559E" w:rsidRPr="00315EE7" w:rsidRDefault="007B4CE9" w:rsidP="00315EE7">
            <w:pPr>
              <w:pStyle w:val="ListParagraph"/>
              <w:numPr>
                <w:ilvl w:val="0"/>
                <w:numId w:val="16"/>
              </w:numPr>
              <w:ind w:left="284" w:hanging="142"/>
              <w:rPr>
                <w:b w:val="0"/>
              </w:rPr>
            </w:pPr>
            <w:r w:rsidRPr="00315EE7">
              <w:rPr>
                <w:b w:val="0"/>
              </w:rPr>
              <w:t>Erklärung eigenständige Arbeit</w:t>
            </w:r>
          </w:p>
        </w:tc>
        <w:tc>
          <w:tcPr>
            <w:tcW w:w="4481" w:type="dxa"/>
          </w:tcPr>
          <w:p w:rsidR="00A72032" w:rsidRDefault="00A72032" w:rsidP="004A05BE">
            <w:pPr>
              <w:pStyle w:val="ListParagraph"/>
              <w:ind w:left="923" w:hanging="851"/>
              <w:cnfStyle w:val="000000100000"/>
            </w:pPr>
            <w:r>
              <w:t>31.05.11</w:t>
            </w:r>
            <w:r w:rsidRPr="00BA7D4C">
              <w:tab/>
              <w:t xml:space="preserve">MS5 </w:t>
            </w:r>
            <w:r>
              <w:t>-</w:t>
            </w:r>
            <w:r w:rsidRPr="00BA7D4C">
              <w:t xml:space="preserve"> Abgabe</w:t>
            </w:r>
            <w:r w:rsidR="0001421C">
              <w:t xml:space="preserve"> Transition</w:t>
            </w:r>
          </w:p>
          <w:p w:rsidR="00CC559E" w:rsidRPr="00BA7D4C" w:rsidRDefault="00CC559E" w:rsidP="00A72032">
            <w:pPr>
              <w:pStyle w:val="ListParagraph"/>
              <w:ind w:left="923" w:hanging="851"/>
              <w:cnfStyle w:val="000000100000"/>
            </w:pPr>
            <w:r w:rsidRPr="00BA7D4C">
              <w:t>0</w:t>
            </w:r>
            <w:r>
              <w:t>2</w:t>
            </w:r>
            <w:r w:rsidRPr="00BA7D4C">
              <w:t>.06.11</w:t>
            </w:r>
            <w:r w:rsidRPr="00BA7D4C">
              <w:tab/>
              <w:t xml:space="preserve">MS5 </w:t>
            </w:r>
            <w:r>
              <w:t>-</w:t>
            </w:r>
            <w:r w:rsidR="00A72032">
              <w:t xml:space="preserve"> Schlusspräsentation</w:t>
            </w:r>
          </w:p>
        </w:tc>
      </w:tr>
    </w:tbl>
    <w:p w:rsidR="005077B0" w:rsidRDefault="005077B0">
      <w:pPr>
        <w:rPr>
          <w:rFonts w:ascii="Arial" w:hAnsi="Arial" w:cs="Arial"/>
          <w:color w:val="000000"/>
          <w:spacing w:val="15"/>
          <w:sz w:val="28"/>
          <w:szCs w:val="28"/>
        </w:rPr>
      </w:pPr>
      <w:r>
        <w:rPr>
          <w:rFonts w:ascii="Arial" w:hAnsi="Arial" w:cs="Arial"/>
          <w:color w:val="000000"/>
          <w:sz w:val="28"/>
          <w:szCs w:val="28"/>
        </w:rPr>
        <w:br w:type="page"/>
      </w:r>
    </w:p>
    <w:p w:rsidR="00077C25" w:rsidRPr="005077B0" w:rsidRDefault="00077C25" w:rsidP="005077B0">
      <w:pPr>
        <w:pStyle w:val="Heading3"/>
      </w:pPr>
      <w:bookmarkStart w:id="91" w:name="_Besprechungen"/>
      <w:bookmarkStart w:id="92" w:name="_Toc286936110"/>
      <w:bookmarkStart w:id="93" w:name="_Ref287196061"/>
      <w:bookmarkStart w:id="94" w:name="_Ref287196071"/>
      <w:bookmarkStart w:id="95" w:name="_Ref287196081"/>
      <w:bookmarkStart w:id="96" w:name="_Ref287196098"/>
      <w:bookmarkStart w:id="97" w:name="_Ref287196103"/>
      <w:bookmarkStart w:id="98" w:name="_Toc287278374"/>
      <w:bookmarkStart w:id="99" w:name="_Toc287347037"/>
      <w:bookmarkEnd w:id="91"/>
      <w:r w:rsidRPr="005077B0">
        <w:lastRenderedPageBreak/>
        <w:t>Besprechungen</w:t>
      </w:r>
      <w:bookmarkEnd w:id="92"/>
      <w:bookmarkEnd w:id="93"/>
      <w:bookmarkEnd w:id="94"/>
      <w:bookmarkEnd w:id="95"/>
      <w:bookmarkEnd w:id="96"/>
      <w:bookmarkEnd w:id="97"/>
      <w:bookmarkEnd w:id="98"/>
      <w:bookmarkEnd w:id="99"/>
    </w:p>
    <w:p w:rsidR="00077C25" w:rsidRDefault="00077C25" w:rsidP="005077B0">
      <w:r>
        <w:t>Teambesprechungen werden zweimal wöchentlich durchgeführt:</w:t>
      </w:r>
    </w:p>
    <w:p w:rsidR="00077C25" w:rsidRDefault="00077C25" w:rsidP="000133FC">
      <w:pPr>
        <w:pStyle w:val="ListParagraph"/>
        <w:numPr>
          <w:ilvl w:val="0"/>
          <w:numId w:val="15"/>
        </w:numPr>
      </w:pPr>
      <w:r>
        <w:t>Montags, 12:</w:t>
      </w:r>
      <w:r w:rsidR="002A1573">
        <w:t>15</w:t>
      </w:r>
      <w:r>
        <w:t xml:space="preserve"> bis 13:00, kurze Besprechung</w:t>
      </w:r>
    </w:p>
    <w:p w:rsidR="00077C25" w:rsidRDefault="00077C25" w:rsidP="000133FC">
      <w:pPr>
        <w:pStyle w:val="ListParagraph"/>
        <w:numPr>
          <w:ilvl w:val="0"/>
          <w:numId w:val="15"/>
        </w:numPr>
      </w:pPr>
      <w:r>
        <w:t>Donnerstags, umfassende Besprechung am Nachmittag (2 Stunden)</w:t>
      </w:r>
    </w:p>
    <w:p w:rsidR="00910D25" w:rsidRDefault="00077C25" w:rsidP="005077B0">
      <w:r>
        <w:t>Ort: in einem zur Verfügung stehenden Zimmer an der HSR</w:t>
      </w:r>
      <w:r>
        <w:br/>
        <w:t>Teilnehmer: EL, HC, SD, TD, WR</w:t>
      </w:r>
    </w:p>
    <w:p w:rsidR="00077C25" w:rsidRDefault="00077C25" w:rsidP="005077B0">
      <w:r>
        <w:t>Die Meetings dienen zum Austausch in der Gruppe, zur Besprechung anstehender Arbeiten, deren Koordinierung im Team und zum Erarbeiten von Lösungsansätzen für angefallene Probleme.</w:t>
      </w:r>
      <w:r>
        <w:br/>
        <w:t>Die Besprechungen am Donnerstag beinhalten auch die Meilenstein Reviews und weitere Besprechungen mit dem Betreuer. Zu jeder Besprechung wird ein Sitzungsprotokoll geführt (siehe Sitzungsprotokolle)</w:t>
      </w:r>
      <w:r w:rsidR="005C7862">
        <w:t>.</w:t>
      </w:r>
    </w:p>
    <w:p w:rsidR="00077C25" w:rsidRPr="005077B0" w:rsidRDefault="00077C25" w:rsidP="005077B0">
      <w:pPr>
        <w:pStyle w:val="Heading3"/>
      </w:pPr>
      <w:bookmarkStart w:id="100" w:name="_Abgabe"/>
      <w:bookmarkStart w:id="101" w:name="_Toc286936111"/>
      <w:bookmarkStart w:id="102" w:name="_Ref287270950"/>
      <w:bookmarkStart w:id="103" w:name="_Ref287270960"/>
      <w:bookmarkStart w:id="104" w:name="_Toc287278375"/>
      <w:bookmarkStart w:id="105" w:name="_Toc287347038"/>
      <w:bookmarkEnd w:id="100"/>
      <w:r w:rsidRPr="005077B0">
        <w:t>Abgabe</w:t>
      </w:r>
      <w:bookmarkEnd w:id="101"/>
      <w:bookmarkEnd w:id="102"/>
      <w:bookmarkEnd w:id="103"/>
      <w:bookmarkEnd w:id="104"/>
      <w:bookmarkEnd w:id="105"/>
    </w:p>
    <w:p w:rsidR="00B73498" w:rsidRDefault="00B73498" w:rsidP="00B73498">
      <w:pPr>
        <w:shd w:val="clear" w:color="auto" w:fill="FFFFFF" w:themeFill="background1"/>
      </w:pPr>
      <w:bookmarkStart w:id="106" w:name="_Toc286936112"/>
      <w:r>
        <w:t>Folgende Versionen sind vorgesehen:</w:t>
      </w:r>
    </w:p>
    <w:tbl>
      <w:tblPr>
        <w:tblStyle w:val="MittlereSchattierung1-Akzent110"/>
        <w:tblW w:w="0" w:type="auto"/>
        <w:tblLook w:val="04A0"/>
      </w:tblPr>
      <w:tblGrid>
        <w:gridCol w:w="1188"/>
        <w:gridCol w:w="1890"/>
        <w:gridCol w:w="4500"/>
        <w:gridCol w:w="1634"/>
      </w:tblGrid>
      <w:tr w:rsidR="00B73498" w:rsidTr="002F2230">
        <w:trPr>
          <w:cnfStyle w:val="100000000000"/>
        </w:trPr>
        <w:tc>
          <w:tcPr>
            <w:cnfStyle w:val="001000000000"/>
            <w:tcW w:w="1188" w:type="dxa"/>
          </w:tcPr>
          <w:p w:rsidR="00B73498" w:rsidRDefault="00B73498" w:rsidP="002F2230">
            <w:r>
              <w:t>Version</w:t>
            </w:r>
          </w:p>
        </w:tc>
        <w:tc>
          <w:tcPr>
            <w:tcW w:w="1890" w:type="dxa"/>
          </w:tcPr>
          <w:p w:rsidR="00B73498" w:rsidRDefault="00B73498" w:rsidP="002F2230">
            <w:pPr>
              <w:cnfStyle w:val="100000000000"/>
            </w:pPr>
            <w:r>
              <w:t>Typ</w:t>
            </w:r>
          </w:p>
        </w:tc>
        <w:tc>
          <w:tcPr>
            <w:tcW w:w="4500" w:type="dxa"/>
          </w:tcPr>
          <w:p w:rsidR="00B73498" w:rsidRDefault="00B73498" w:rsidP="002F2230">
            <w:pPr>
              <w:cnfStyle w:val="100000000000"/>
            </w:pPr>
            <w:r>
              <w:t>Beschreibung</w:t>
            </w:r>
          </w:p>
        </w:tc>
        <w:tc>
          <w:tcPr>
            <w:tcW w:w="1634" w:type="dxa"/>
          </w:tcPr>
          <w:p w:rsidR="00B73498" w:rsidRDefault="00B73498" w:rsidP="002F2230">
            <w:pPr>
              <w:cnfStyle w:val="100000000000"/>
            </w:pPr>
            <w:r>
              <w:t>Datum</w:t>
            </w:r>
          </w:p>
        </w:tc>
      </w:tr>
      <w:tr w:rsidR="00B73498" w:rsidTr="002F2230">
        <w:trPr>
          <w:cnfStyle w:val="000000100000"/>
        </w:trPr>
        <w:tc>
          <w:tcPr>
            <w:cnfStyle w:val="001000000000"/>
            <w:tcW w:w="1188" w:type="dxa"/>
          </w:tcPr>
          <w:p w:rsidR="00B73498" w:rsidRDefault="00B73498" w:rsidP="002F2230">
            <w:r>
              <w:t>0.1</w:t>
            </w:r>
          </w:p>
        </w:tc>
        <w:tc>
          <w:tcPr>
            <w:tcW w:w="1890" w:type="dxa"/>
          </w:tcPr>
          <w:p w:rsidR="00B73498" w:rsidRDefault="00803789" w:rsidP="00803789">
            <w:pPr>
              <w:cnfStyle w:val="000000100000"/>
            </w:pPr>
            <w:r>
              <w:t>Architekturp</w:t>
            </w:r>
            <w:r w:rsidR="00B73498">
              <w:t>rototyp</w:t>
            </w:r>
          </w:p>
        </w:tc>
        <w:tc>
          <w:tcPr>
            <w:tcW w:w="4500" w:type="dxa"/>
          </w:tcPr>
          <w:p w:rsidR="00B73498" w:rsidRDefault="00B73498" w:rsidP="002F2230">
            <w:pPr>
              <w:cnfStyle w:val="000000100000"/>
            </w:pPr>
            <w:r>
              <w:t>Basissystem, Datenstrukturen</w:t>
            </w:r>
          </w:p>
        </w:tc>
        <w:tc>
          <w:tcPr>
            <w:tcW w:w="1634" w:type="dxa"/>
          </w:tcPr>
          <w:p w:rsidR="00B73498" w:rsidRDefault="00B73498" w:rsidP="007421CA">
            <w:pPr>
              <w:cnfStyle w:val="000000100000"/>
            </w:pPr>
            <w:r>
              <w:t>1</w:t>
            </w:r>
            <w:r w:rsidR="007421CA">
              <w:t>2</w:t>
            </w:r>
            <w:r>
              <w:t>.04.11</w:t>
            </w:r>
          </w:p>
        </w:tc>
      </w:tr>
      <w:tr w:rsidR="00B73498" w:rsidTr="002F2230">
        <w:trPr>
          <w:cnfStyle w:val="000000010000"/>
        </w:trPr>
        <w:tc>
          <w:tcPr>
            <w:cnfStyle w:val="001000000000"/>
            <w:tcW w:w="1188" w:type="dxa"/>
          </w:tcPr>
          <w:p w:rsidR="00B73498" w:rsidRDefault="00B73498" w:rsidP="002F2230">
            <w:r>
              <w:t>0.2</w:t>
            </w:r>
          </w:p>
        </w:tc>
        <w:tc>
          <w:tcPr>
            <w:tcW w:w="1890" w:type="dxa"/>
          </w:tcPr>
          <w:p w:rsidR="00B73498" w:rsidRDefault="00B73498" w:rsidP="002F2230">
            <w:pPr>
              <w:cnfStyle w:val="000000010000"/>
            </w:pPr>
            <w:r>
              <w:t>Testversion</w:t>
            </w:r>
          </w:p>
        </w:tc>
        <w:tc>
          <w:tcPr>
            <w:tcW w:w="4500" w:type="dxa"/>
          </w:tcPr>
          <w:p w:rsidR="00B73498" w:rsidRDefault="00B73498" w:rsidP="002F2230">
            <w:pPr>
              <w:cnfStyle w:val="000000010000"/>
            </w:pPr>
            <w:r>
              <w:t>Businesslogic, UI, Schnittstelle</w:t>
            </w:r>
            <w:r w:rsidR="0072260C">
              <w:t>n</w:t>
            </w:r>
          </w:p>
        </w:tc>
        <w:tc>
          <w:tcPr>
            <w:tcW w:w="1634" w:type="dxa"/>
          </w:tcPr>
          <w:p w:rsidR="00B73498" w:rsidRDefault="0072260C" w:rsidP="002F2230">
            <w:pPr>
              <w:cnfStyle w:val="000000010000"/>
            </w:pPr>
            <w:r>
              <w:t>10.05</w:t>
            </w:r>
            <w:r w:rsidR="00B73498">
              <w:t>.11</w:t>
            </w:r>
          </w:p>
        </w:tc>
      </w:tr>
      <w:tr w:rsidR="00B73498" w:rsidTr="002F2230">
        <w:trPr>
          <w:cnfStyle w:val="000000100000"/>
        </w:trPr>
        <w:tc>
          <w:tcPr>
            <w:cnfStyle w:val="001000000000"/>
            <w:tcW w:w="1188" w:type="dxa"/>
          </w:tcPr>
          <w:p w:rsidR="00B73498" w:rsidRDefault="00B73498" w:rsidP="002F2230">
            <w:r>
              <w:t>1.0</w:t>
            </w:r>
          </w:p>
        </w:tc>
        <w:tc>
          <w:tcPr>
            <w:tcW w:w="1890" w:type="dxa"/>
          </w:tcPr>
          <w:p w:rsidR="00B73498" w:rsidRDefault="00B73498" w:rsidP="002F2230">
            <w:pPr>
              <w:cnfStyle w:val="000000100000"/>
            </w:pPr>
            <w:r>
              <w:t>Finalversion</w:t>
            </w:r>
          </w:p>
        </w:tc>
        <w:tc>
          <w:tcPr>
            <w:tcW w:w="4500" w:type="dxa"/>
          </w:tcPr>
          <w:p w:rsidR="00B73498" w:rsidRDefault="00B73498" w:rsidP="002F2230">
            <w:pPr>
              <w:cnfStyle w:val="000000100000"/>
            </w:pPr>
            <w:r>
              <w:t>Fertige Version</w:t>
            </w:r>
            <w:r w:rsidR="009210A0">
              <w:t>, Bugs gefixt</w:t>
            </w:r>
          </w:p>
        </w:tc>
        <w:tc>
          <w:tcPr>
            <w:tcW w:w="1634" w:type="dxa"/>
          </w:tcPr>
          <w:p w:rsidR="00B73498" w:rsidRDefault="00D71D71" w:rsidP="00D71D71">
            <w:pPr>
              <w:cnfStyle w:val="000000100000"/>
            </w:pPr>
            <w:r>
              <w:t>31</w:t>
            </w:r>
            <w:r w:rsidR="00B73498">
              <w:t>.0</w:t>
            </w:r>
            <w:r>
              <w:t>5</w:t>
            </w:r>
            <w:r w:rsidR="00B73498">
              <w:t>.11</w:t>
            </w:r>
          </w:p>
        </w:tc>
      </w:tr>
    </w:tbl>
    <w:p w:rsidR="00AB444D" w:rsidRDefault="00ED2E33" w:rsidP="00ED2E33">
      <w:pPr>
        <w:pStyle w:val="Heading3"/>
      </w:pPr>
      <w:bookmarkStart w:id="107" w:name="_Toc287278376"/>
      <w:bookmarkStart w:id="108" w:name="_Toc287347039"/>
      <w:r>
        <w:t>Deployment</w:t>
      </w:r>
      <w:bookmarkEnd w:id="107"/>
      <w:bookmarkEnd w:id="108"/>
    </w:p>
    <w:p w:rsidR="00D36D35" w:rsidRDefault="00D36D35" w:rsidP="00D36D35">
      <w:pPr>
        <w:pStyle w:val="Heading4"/>
      </w:pPr>
      <w:r>
        <w:t>Android</w:t>
      </w:r>
    </w:p>
    <w:p w:rsidR="00D36D35" w:rsidRPr="00D36D35" w:rsidRDefault="00D36D35" w:rsidP="00D36D35">
      <w:r>
        <w:t>Die Androidapplikation muss schlussendlich auf einem Android Endgerät laufen. Deshalb wird für jede Version ein APK Paket generiert und auf dem Endgerät installiert. Die Tools für das Deployment sind im Android-SDK enthalten.</w:t>
      </w:r>
    </w:p>
    <w:p w:rsidR="00D36D35" w:rsidRDefault="00D36D35" w:rsidP="00D36D35">
      <w:pPr>
        <w:pStyle w:val="Heading4"/>
      </w:pPr>
      <w:r>
        <w:t>Rails</w:t>
      </w:r>
    </w:p>
    <w:p w:rsidR="00ED2E33" w:rsidRPr="00ED2E33" w:rsidRDefault="00ED2E33" w:rsidP="00ED2E33">
      <w:r>
        <w:t xml:space="preserve">Da die Webapplikation </w:t>
      </w:r>
      <w:r w:rsidR="0014617D">
        <w:t>schliesslich</w:t>
      </w:r>
      <w:r>
        <w:t xml:space="preserve"> auf einem Server läuft, muss diese, nach der Entwicklung und dem Testen des Quellcodes, deployed werden. Um das Deployment zu vereinfachen und zu automatisieren wird Capistrano eingesetzt. Somit kann ein Deployment ganz bequem mit dem Befehl „capdeploy“ hochgeladen werden.</w:t>
      </w:r>
    </w:p>
    <w:p w:rsidR="00483BC4" w:rsidRDefault="00483BC4">
      <w:pPr>
        <w:rPr>
          <w:b/>
          <w:bCs/>
          <w:color w:val="FFFFFF" w:themeColor="background1"/>
          <w:spacing w:val="15"/>
          <w:sz w:val="22"/>
          <w:szCs w:val="22"/>
        </w:rPr>
      </w:pPr>
      <w:r>
        <w:br w:type="page"/>
      </w:r>
    </w:p>
    <w:p w:rsidR="00077C25" w:rsidRPr="005077B0" w:rsidRDefault="00077C25" w:rsidP="00F1017C">
      <w:pPr>
        <w:pStyle w:val="Heading1"/>
      </w:pPr>
      <w:bookmarkStart w:id="109" w:name="_Risiko_Management"/>
      <w:bookmarkStart w:id="110" w:name="_Toc287278377"/>
      <w:bookmarkStart w:id="111" w:name="_Toc287347040"/>
      <w:bookmarkEnd w:id="109"/>
      <w:r w:rsidRPr="005077B0">
        <w:lastRenderedPageBreak/>
        <w:t>Risiko Management</w:t>
      </w:r>
      <w:bookmarkEnd w:id="106"/>
      <w:bookmarkEnd w:id="110"/>
      <w:bookmarkEnd w:id="111"/>
    </w:p>
    <w:p w:rsidR="00077C25" w:rsidRDefault="00077C25" w:rsidP="005077B0">
      <w:r>
        <w:t>Da das Risiko Management komplex ist, wurde es in ein separates Dokument ausgelagert. Sämtliche Angaben zu möglichen Risiken, die während dem Projekt auftauchen könnten, werden in diesem Dokument detailliert analysiert und erläutert.</w:t>
      </w:r>
    </w:p>
    <w:p w:rsidR="00805BF7" w:rsidRDefault="00805BF7" w:rsidP="005077B0">
      <w:r>
        <w:t>Um dynamisch neue Risiken zu erfassen bzw. als beseitigt zu definieren</w:t>
      </w:r>
      <w:r w:rsidR="0082090E">
        <w:t>,</w:t>
      </w:r>
      <w:r>
        <w:t xml:space="preserve"> existiert ein spezielles Arbeitsblatt. </w:t>
      </w:r>
      <w:r w:rsidR="003805F9">
        <w:t>Allfällige technische implementationsabhängige Risiken werden als Ticket imRedmine erfasst und sobald wie möglich geklärt bzw. beseitigt.</w:t>
      </w:r>
    </w:p>
    <w:p w:rsidR="00483BC4" w:rsidRDefault="00483BC4">
      <w:pPr>
        <w:rPr>
          <w:b/>
          <w:bCs/>
          <w:color w:val="FFFFFF" w:themeColor="background1"/>
          <w:spacing w:val="15"/>
          <w:sz w:val="22"/>
          <w:szCs w:val="22"/>
        </w:rPr>
      </w:pPr>
      <w:r>
        <w:br w:type="page"/>
      </w:r>
    </w:p>
    <w:p w:rsidR="00077C25" w:rsidRDefault="00077C25" w:rsidP="005077B0">
      <w:pPr>
        <w:pStyle w:val="Heading1"/>
      </w:pPr>
      <w:bookmarkStart w:id="112" w:name="_Arbeitspakete"/>
      <w:bookmarkStart w:id="113" w:name="_Toc286936113"/>
      <w:bookmarkStart w:id="114" w:name="_Toc287278378"/>
      <w:bookmarkStart w:id="115" w:name="_Toc287347041"/>
      <w:bookmarkEnd w:id="112"/>
      <w:r w:rsidRPr="005077B0">
        <w:lastRenderedPageBreak/>
        <w:t>Arbeitspakete</w:t>
      </w:r>
      <w:bookmarkEnd w:id="113"/>
      <w:bookmarkEnd w:id="114"/>
      <w:bookmarkEnd w:id="115"/>
    </w:p>
    <w:p w:rsidR="009C658C" w:rsidRDefault="009C658C" w:rsidP="009C658C">
      <w:r>
        <w:t>Die</w:t>
      </w:r>
      <w:r w:rsidR="00276DCB">
        <w:t xml:space="preserve"> aktuellen</w:t>
      </w:r>
      <w:r>
        <w:t xml:space="preserve"> Beziehung</w:t>
      </w:r>
      <w:r w:rsidR="00276DCB">
        <w:t>en</w:t>
      </w:r>
      <w:r>
        <w:t xml:space="preserve"> zwischen den einzelnen Arbeitspaketen und den </w:t>
      </w:r>
      <w:r w:rsidR="00A6239E">
        <w:t>da</w:t>
      </w:r>
      <w:r>
        <w:t xml:space="preserve">zugehörigen Iterationen </w:t>
      </w:r>
      <w:r w:rsidR="00276DCB">
        <w:t>sind im Redmine ersichtlich.</w:t>
      </w:r>
      <w:r w:rsidR="00A6239E">
        <w:t xml:space="preserve"> In der Inception Phase wurden folgende Arbeitspakete geplant:</w:t>
      </w:r>
    </w:p>
    <w:p w:rsidR="00662684" w:rsidRDefault="00662684" w:rsidP="00662684">
      <w:pPr>
        <w:pStyle w:val="Heading2"/>
      </w:pPr>
      <w:bookmarkStart w:id="116" w:name="_Toc287347042"/>
      <w:r>
        <w:t>MS1</w:t>
      </w:r>
      <w:bookmarkEnd w:id="116"/>
    </w:p>
    <w:p w:rsidR="00662684" w:rsidRDefault="00156373" w:rsidP="00662684">
      <w:r>
        <w:rPr>
          <w:noProof/>
          <w:lang w:eastAsia="de-CH"/>
        </w:rPr>
        <w:drawing>
          <wp:inline distT="0" distB="0" distL="0" distR="0">
            <wp:extent cx="5760720" cy="3867020"/>
            <wp:effectExtent l="0" t="0" r="0"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5760720" cy="3867020"/>
                    </a:xfrm>
                    <a:prstGeom prst="rect">
                      <a:avLst/>
                    </a:prstGeom>
                  </pic:spPr>
                </pic:pic>
              </a:graphicData>
            </a:graphic>
          </wp:inline>
        </w:drawing>
      </w:r>
    </w:p>
    <w:p w:rsidR="008B3B6B" w:rsidRDefault="008B3B6B">
      <w:r>
        <w:br w:type="page"/>
      </w:r>
    </w:p>
    <w:p w:rsidR="00662684" w:rsidRDefault="00662684" w:rsidP="00662684">
      <w:pPr>
        <w:pStyle w:val="Heading2"/>
      </w:pPr>
      <w:bookmarkStart w:id="117" w:name="_Toc287347043"/>
      <w:r>
        <w:lastRenderedPageBreak/>
        <w:t>MS2</w:t>
      </w:r>
      <w:bookmarkEnd w:id="117"/>
    </w:p>
    <w:p w:rsidR="00662684" w:rsidRDefault="003B51D5" w:rsidP="00662684">
      <w:r>
        <w:rPr>
          <w:noProof/>
          <w:lang w:eastAsia="de-CH"/>
        </w:rPr>
        <w:drawing>
          <wp:inline distT="0" distB="0" distL="0" distR="0">
            <wp:extent cx="5760720" cy="5093148"/>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Heading2"/>
      </w:pPr>
      <w:bookmarkStart w:id="118" w:name="_Toc287347044"/>
      <w:r>
        <w:lastRenderedPageBreak/>
        <w:t>MS3</w:t>
      </w:r>
      <w:bookmarkEnd w:id="118"/>
    </w:p>
    <w:p w:rsidR="00662684" w:rsidRDefault="000907DF" w:rsidP="00662684">
      <w:r>
        <w:rPr>
          <w:noProof/>
          <w:lang w:eastAsia="de-CH"/>
        </w:rPr>
        <w:drawing>
          <wp:inline distT="0" distB="0" distL="0" distR="0">
            <wp:extent cx="5760720" cy="4575014"/>
            <wp:effectExtent l="0" t="0" r="0"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5760720" cy="4575014"/>
                    </a:xfrm>
                    <a:prstGeom prst="rect">
                      <a:avLst/>
                    </a:prstGeom>
                  </pic:spPr>
                </pic:pic>
              </a:graphicData>
            </a:graphic>
          </wp:inline>
        </w:drawing>
      </w:r>
    </w:p>
    <w:p w:rsidR="008B3B6B" w:rsidRDefault="008B3B6B">
      <w:r>
        <w:br w:type="page"/>
      </w:r>
    </w:p>
    <w:p w:rsidR="00662684" w:rsidRDefault="00662684" w:rsidP="00662684">
      <w:pPr>
        <w:pStyle w:val="Heading2"/>
      </w:pPr>
      <w:bookmarkStart w:id="119" w:name="_Toc287347045"/>
      <w:r>
        <w:lastRenderedPageBreak/>
        <w:t>MS4</w:t>
      </w:r>
      <w:bookmarkEnd w:id="119"/>
    </w:p>
    <w:p w:rsidR="00662684" w:rsidRDefault="00083C05" w:rsidP="00662684">
      <w:r>
        <w:rPr>
          <w:noProof/>
          <w:lang w:eastAsia="de-CH"/>
        </w:rPr>
        <w:drawing>
          <wp:inline distT="0" distB="0" distL="0" distR="0">
            <wp:extent cx="5760720" cy="5093148"/>
            <wp:effectExtent l="0" t="0" r="0" b="0"/>
            <wp:docPr id="23"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5760720" cy="5093148"/>
                    </a:xfrm>
                    <a:prstGeom prst="rect">
                      <a:avLst/>
                    </a:prstGeom>
                  </pic:spPr>
                </pic:pic>
              </a:graphicData>
            </a:graphic>
          </wp:inline>
        </w:drawing>
      </w:r>
    </w:p>
    <w:p w:rsidR="008B3B6B" w:rsidRDefault="008B3B6B">
      <w:r>
        <w:br w:type="page"/>
      </w:r>
    </w:p>
    <w:p w:rsidR="00662684" w:rsidRDefault="00662684" w:rsidP="00662684">
      <w:pPr>
        <w:pStyle w:val="Heading2"/>
      </w:pPr>
      <w:bookmarkStart w:id="120" w:name="_Toc287347046"/>
      <w:r>
        <w:lastRenderedPageBreak/>
        <w:t>MS5</w:t>
      </w:r>
      <w:bookmarkEnd w:id="120"/>
    </w:p>
    <w:p w:rsidR="00662684" w:rsidRDefault="0068214B" w:rsidP="00662684">
      <w:r>
        <w:rPr>
          <w:noProof/>
          <w:lang w:eastAsia="de-CH"/>
        </w:rPr>
        <w:drawing>
          <wp:inline distT="0" distB="0" distL="0" distR="0">
            <wp:extent cx="5760720" cy="4315947"/>
            <wp:effectExtent l="0" t="0" r="0" b="8890"/>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5760720" cy="4315947"/>
                    </a:xfrm>
                    <a:prstGeom prst="rect">
                      <a:avLst/>
                    </a:prstGeom>
                  </pic:spPr>
                </pic:pic>
              </a:graphicData>
            </a:graphic>
          </wp:inline>
        </w:drawing>
      </w:r>
    </w:p>
    <w:p w:rsidR="0029540C" w:rsidRPr="00662684" w:rsidRDefault="0029540C" w:rsidP="00662684"/>
    <w:p w:rsidR="00A6239E" w:rsidRPr="009C658C" w:rsidRDefault="00A6239E" w:rsidP="009C658C"/>
    <w:p w:rsidR="00106047" w:rsidRDefault="00106047">
      <w:bookmarkStart w:id="121" w:name="_Toc286936114"/>
    </w:p>
    <w:p w:rsidR="004A05BE" w:rsidRDefault="004A05BE">
      <w:pPr>
        <w:rPr>
          <w:b/>
          <w:bCs/>
          <w:color w:val="FFFFFF" w:themeColor="background1"/>
          <w:spacing w:val="15"/>
          <w:sz w:val="22"/>
          <w:szCs w:val="22"/>
        </w:rPr>
      </w:pPr>
      <w:r>
        <w:br w:type="page"/>
      </w:r>
    </w:p>
    <w:p w:rsidR="00077C25" w:rsidRPr="005077B0" w:rsidRDefault="00077C25" w:rsidP="005077B0">
      <w:pPr>
        <w:pStyle w:val="Heading1"/>
      </w:pPr>
      <w:bookmarkStart w:id="122" w:name="_Infrastruktur"/>
      <w:bookmarkStart w:id="123" w:name="_Toc287278379"/>
      <w:bookmarkStart w:id="124" w:name="_Toc287347047"/>
      <w:bookmarkEnd w:id="122"/>
      <w:r w:rsidRPr="005077B0">
        <w:lastRenderedPageBreak/>
        <w:t>Infrastruktur</w:t>
      </w:r>
      <w:bookmarkEnd w:id="121"/>
      <w:bookmarkEnd w:id="123"/>
      <w:bookmarkEnd w:id="124"/>
    </w:p>
    <w:p w:rsidR="00A15A06" w:rsidRPr="002B5DFB" w:rsidRDefault="00077C25" w:rsidP="004A05BE">
      <w:r>
        <w:t xml:space="preserve">Für Besprechungen und gemeinsame Arbeiten werden die verfügbaren Räume der HSR genutzt. Die Projektmitglieder arbeiten bevorzugt mit den persönlichen Notebooks (ausgestattet mit Windows 7 und Ubuntu Linux). Bei Ausfall eines dieser Geräte kann gegebenenfalls einer der HSR-Arbeitsrechner verwendet werden. Zur Projektverwaltung wird der persönliche SVN-Server von Lukas Elmer genutzt. Zudem stehen für das Testen der mobilen Applikation </w:t>
      </w:r>
      <w:r w:rsidR="00C824DB">
        <w:t>drei</w:t>
      </w:r>
      <w:r w:rsidR="00FC119A">
        <w:t xml:space="preserve"> </w:t>
      </w:r>
      <w:r>
        <w:t>Android Mobiltelefone zur Verfügung.</w:t>
      </w:r>
    </w:p>
    <w:p w:rsidR="00A15A06" w:rsidRDefault="00A15A06" w:rsidP="004A05BE">
      <w:pPr>
        <w:pStyle w:val="Heading2"/>
      </w:pPr>
      <w:bookmarkStart w:id="125" w:name="_Toc287278380"/>
      <w:bookmarkStart w:id="126" w:name="_Toc287347048"/>
      <w:r>
        <w:t>Software</w:t>
      </w:r>
      <w:bookmarkEnd w:id="125"/>
      <w:bookmarkEnd w:id="126"/>
    </w:p>
    <w:p w:rsidR="00077C25" w:rsidRDefault="00077C25" w:rsidP="005077B0">
      <w:r>
        <w:t>Folgende Software kommt zum Einsatz:</w:t>
      </w:r>
    </w:p>
    <w:tbl>
      <w:tblPr>
        <w:tblStyle w:val="MittlereSchattierung1-Akzent110"/>
        <w:tblW w:w="9360" w:type="dxa"/>
        <w:tblLook w:val="0420"/>
      </w:tblPr>
      <w:tblGrid>
        <w:gridCol w:w="3085"/>
        <w:gridCol w:w="2835"/>
        <w:gridCol w:w="3440"/>
      </w:tblGrid>
      <w:tr w:rsidR="00E668ED" w:rsidTr="00E93716">
        <w:trPr>
          <w:cnfStyle w:val="100000000000"/>
        </w:trPr>
        <w:tc>
          <w:tcPr>
            <w:tcW w:w="0" w:type="auto"/>
            <w:hideMark/>
          </w:tcPr>
          <w:p w:rsidR="00077C25" w:rsidRDefault="00077C25" w:rsidP="003509A6">
            <w:pPr>
              <w:rPr>
                <w:sz w:val="24"/>
                <w:szCs w:val="24"/>
              </w:rPr>
            </w:pPr>
            <w:r>
              <w:t>Entwicklung</w:t>
            </w:r>
          </w:p>
        </w:tc>
        <w:tc>
          <w:tcPr>
            <w:tcW w:w="2835" w:type="dxa"/>
            <w:hideMark/>
          </w:tcPr>
          <w:p w:rsidR="00077C25" w:rsidRDefault="00077C25" w:rsidP="003509A6">
            <w:pPr>
              <w:rPr>
                <w:sz w:val="24"/>
                <w:szCs w:val="24"/>
              </w:rPr>
            </w:pPr>
            <w:r>
              <w:t>Projektmanagement</w:t>
            </w:r>
          </w:p>
        </w:tc>
        <w:tc>
          <w:tcPr>
            <w:tcW w:w="3440" w:type="dxa"/>
            <w:hideMark/>
          </w:tcPr>
          <w:p w:rsidR="00077C25" w:rsidRDefault="00077C25" w:rsidP="003509A6">
            <w:pPr>
              <w:rPr>
                <w:sz w:val="24"/>
                <w:szCs w:val="24"/>
              </w:rPr>
            </w:pPr>
            <w:r>
              <w:t>Dokumentation</w:t>
            </w:r>
          </w:p>
        </w:tc>
      </w:tr>
      <w:tr w:rsidR="00E668ED" w:rsidTr="00E93716">
        <w:trPr>
          <w:cnfStyle w:val="000000100000"/>
        </w:trPr>
        <w:tc>
          <w:tcPr>
            <w:tcW w:w="0" w:type="auto"/>
            <w:hideMark/>
          </w:tcPr>
          <w:p w:rsidR="00077C25" w:rsidRPr="00217BEB" w:rsidRDefault="00077C25" w:rsidP="00E61823">
            <w:pPr>
              <w:pStyle w:val="ListParagraph"/>
              <w:numPr>
                <w:ilvl w:val="0"/>
                <w:numId w:val="13"/>
              </w:numPr>
              <w:tabs>
                <w:tab w:val="clear" w:pos="720"/>
                <w:tab w:val="num" w:pos="567"/>
              </w:tabs>
              <w:ind w:left="567"/>
              <w:rPr>
                <w:lang w:val="en-US"/>
              </w:rPr>
            </w:pPr>
            <w:r w:rsidRPr="00217BEB">
              <w:rPr>
                <w:lang w:val="en-US"/>
              </w:rPr>
              <w:t xml:space="preserve">Eclipse </w:t>
            </w:r>
            <w:r w:rsidR="0004100A" w:rsidRPr="00217BEB">
              <w:rPr>
                <w:lang w:val="en-US"/>
              </w:rPr>
              <w:t>IDE,Version</w:t>
            </w:r>
            <w:r w:rsidR="00EB33F5" w:rsidRPr="00217BEB">
              <w:rPr>
                <w:lang w:val="en-US"/>
              </w:rPr>
              <w:t xml:space="preserve"> Helios</w:t>
            </w:r>
            <w:r w:rsidR="00EB33F5" w:rsidRPr="00217BEB">
              <w:rPr>
                <w:lang w:val="en-US"/>
              </w:rPr>
              <w:br/>
              <w:t>Service Release 1</w:t>
            </w:r>
          </w:p>
          <w:p w:rsidR="00077C25" w:rsidRDefault="00077C25" w:rsidP="00E61823">
            <w:pPr>
              <w:pStyle w:val="ListParagraph"/>
              <w:numPr>
                <w:ilvl w:val="0"/>
                <w:numId w:val="13"/>
              </w:numPr>
              <w:tabs>
                <w:tab w:val="clear" w:pos="720"/>
                <w:tab w:val="num" w:pos="567"/>
              </w:tabs>
              <w:ind w:left="567"/>
            </w:pPr>
            <w:r>
              <w:t>NetBeans</w:t>
            </w:r>
            <w:r w:rsidR="004A05BE">
              <w:t xml:space="preserve"> IDE, Version</w:t>
            </w:r>
            <w:r w:rsidR="0004100A">
              <w:t xml:space="preserve"> 6.9.1</w:t>
            </w:r>
          </w:p>
          <w:p w:rsidR="00077C25" w:rsidRDefault="00077C25" w:rsidP="00E61823">
            <w:pPr>
              <w:pStyle w:val="ListParagraph"/>
              <w:numPr>
                <w:ilvl w:val="0"/>
                <w:numId w:val="13"/>
              </w:numPr>
              <w:tabs>
                <w:tab w:val="clear" w:pos="720"/>
                <w:tab w:val="num" w:pos="567"/>
              </w:tabs>
              <w:ind w:left="567"/>
            </w:pPr>
            <w:r>
              <w:t>Subversion</w:t>
            </w:r>
            <w:r w:rsidR="00B013FB">
              <w:t>, Version 1.6.x</w:t>
            </w:r>
          </w:p>
          <w:p w:rsidR="009B50B2" w:rsidRDefault="00077C25" w:rsidP="009B50B2">
            <w:pPr>
              <w:pStyle w:val="ListParagraph"/>
              <w:numPr>
                <w:ilvl w:val="0"/>
                <w:numId w:val="13"/>
              </w:numPr>
              <w:tabs>
                <w:tab w:val="clear" w:pos="720"/>
                <w:tab w:val="num" w:pos="567"/>
              </w:tabs>
              <w:ind w:left="567"/>
            </w:pPr>
            <w:r>
              <w:t>Android SDK</w:t>
            </w:r>
            <w:r w:rsidR="00E61823">
              <w:t>, Version 3.0</w:t>
            </w:r>
          </w:p>
          <w:p w:rsidR="00B66E99" w:rsidRDefault="00B66E99" w:rsidP="009B50B2">
            <w:pPr>
              <w:pStyle w:val="ListParagraph"/>
              <w:numPr>
                <w:ilvl w:val="0"/>
                <w:numId w:val="13"/>
              </w:numPr>
              <w:tabs>
                <w:tab w:val="clear" w:pos="720"/>
                <w:tab w:val="num" w:pos="567"/>
              </w:tabs>
              <w:ind w:left="567"/>
            </w:pPr>
            <w:r>
              <w:t>Ruby, Version 1.8.7</w:t>
            </w:r>
          </w:p>
          <w:p w:rsidR="00263C27" w:rsidRDefault="00263C27" w:rsidP="00E61823">
            <w:pPr>
              <w:pStyle w:val="ListParagraph"/>
              <w:numPr>
                <w:ilvl w:val="0"/>
                <w:numId w:val="13"/>
              </w:numPr>
              <w:tabs>
                <w:tab w:val="clear" w:pos="720"/>
                <w:tab w:val="num" w:pos="567"/>
              </w:tabs>
              <w:ind w:left="567"/>
            </w:pPr>
            <w:r>
              <w:t>Ruby on Rails</w:t>
            </w:r>
            <w:r w:rsidR="00E61823">
              <w:t>, Version 3.0</w:t>
            </w:r>
            <w:r w:rsidR="00DF0CC0">
              <w:t>.5</w:t>
            </w:r>
          </w:p>
          <w:p w:rsidR="00241FD4" w:rsidRDefault="00241FD4" w:rsidP="00E61823">
            <w:pPr>
              <w:pStyle w:val="ListParagraph"/>
              <w:numPr>
                <w:ilvl w:val="0"/>
                <w:numId w:val="13"/>
              </w:numPr>
              <w:tabs>
                <w:tab w:val="clear" w:pos="720"/>
                <w:tab w:val="num" w:pos="567"/>
              </w:tabs>
              <w:ind w:left="567"/>
            </w:pPr>
            <w:r>
              <w:t>Apache, Version 2.2.16</w:t>
            </w:r>
          </w:p>
          <w:p w:rsidR="00241FD4" w:rsidRDefault="00241FD4" w:rsidP="00E61823">
            <w:pPr>
              <w:pStyle w:val="ListParagraph"/>
              <w:numPr>
                <w:ilvl w:val="0"/>
                <w:numId w:val="13"/>
              </w:numPr>
              <w:tabs>
                <w:tab w:val="clear" w:pos="720"/>
                <w:tab w:val="num" w:pos="567"/>
              </w:tabs>
              <w:ind w:left="567"/>
            </w:pPr>
            <w:r>
              <w:t>Passenger, Version 2.2.15</w:t>
            </w:r>
          </w:p>
        </w:tc>
        <w:tc>
          <w:tcPr>
            <w:tcW w:w="2835" w:type="dxa"/>
            <w:hideMark/>
          </w:tcPr>
          <w:p w:rsidR="00077C25" w:rsidRDefault="00077C25" w:rsidP="00E61823">
            <w:pPr>
              <w:pStyle w:val="ListParagraph"/>
              <w:numPr>
                <w:ilvl w:val="0"/>
                <w:numId w:val="13"/>
              </w:numPr>
              <w:tabs>
                <w:tab w:val="clear" w:pos="720"/>
                <w:tab w:val="num" w:pos="567"/>
              </w:tabs>
              <w:ind w:left="567"/>
            </w:pPr>
            <w:r>
              <w:t>Redmine</w:t>
            </w:r>
            <w:r w:rsidR="0067752A">
              <w:t>, Version 1.1.2</w:t>
            </w:r>
          </w:p>
          <w:p w:rsidR="00AB0A98" w:rsidRDefault="00AB0A98" w:rsidP="00E61823">
            <w:pPr>
              <w:pStyle w:val="ListParagraph"/>
              <w:numPr>
                <w:ilvl w:val="0"/>
                <w:numId w:val="13"/>
              </w:numPr>
              <w:tabs>
                <w:tab w:val="clear" w:pos="720"/>
                <w:tab w:val="num" w:pos="567"/>
              </w:tabs>
              <w:ind w:left="567"/>
            </w:pPr>
            <w:r>
              <w:t>Skype, aktuellste Version</w:t>
            </w:r>
          </w:p>
        </w:tc>
        <w:tc>
          <w:tcPr>
            <w:tcW w:w="3440" w:type="dxa"/>
            <w:hideMark/>
          </w:tcPr>
          <w:p w:rsidR="00077C25" w:rsidRDefault="00077C25" w:rsidP="00E61823">
            <w:pPr>
              <w:pStyle w:val="ListParagraph"/>
              <w:numPr>
                <w:ilvl w:val="0"/>
                <w:numId w:val="13"/>
              </w:numPr>
              <w:tabs>
                <w:tab w:val="clear" w:pos="720"/>
                <w:tab w:val="num" w:pos="567"/>
              </w:tabs>
              <w:ind w:left="567"/>
            </w:pPr>
            <w:r>
              <w:t>MS Office (2007</w:t>
            </w:r>
            <w:r w:rsidR="00CC34D0">
              <w:t>, 2010</w:t>
            </w:r>
            <w:r>
              <w:t>)</w:t>
            </w:r>
          </w:p>
          <w:p w:rsidR="00077C25" w:rsidRDefault="00077C25" w:rsidP="00E61823">
            <w:pPr>
              <w:pStyle w:val="ListParagraph"/>
              <w:numPr>
                <w:ilvl w:val="0"/>
                <w:numId w:val="13"/>
              </w:numPr>
              <w:tabs>
                <w:tab w:val="clear" w:pos="720"/>
                <w:tab w:val="num" w:pos="567"/>
              </w:tabs>
              <w:ind w:left="567"/>
            </w:pPr>
            <w:r>
              <w:t>Enterprise Architect</w:t>
            </w:r>
            <w:r w:rsidR="00E61823">
              <w:t xml:space="preserve">, Version </w:t>
            </w:r>
            <w:r w:rsidR="00613F8F">
              <w:t>7.5</w:t>
            </w:r>
          </w:p>
          <w:p w:rsidR="00077C25" w:rsidRDefault="00077C25" w:rsidP="007B3C44">
            <w:pPr>
              <w:pStyle w:val="ListParagraph"/>
              <w:numPr>
                <w:ilvl w:val="0"/>
                <w:numId w:val="13"/>
              </w:numPr>
              <w:tabs>
                <w:tab w:val="clear" w:pos="720"/>
                <w:tab w:val="num" w:pos="567"/>
              </w:tabs>
              <w:ind w:left="567"/>
            </w:pPr>
            <w:r>
              <w:t xml:space="preserve">Google </w:t>
            </w:r>
            <w:r w:rsidR="007B3C44">
              <w:t>Documents</w:t>
            </w:r>
          </w:p>
        </w:tc>
      </w:tr>
    </w:tbl>
    <w:p w:rsidR="00A15A06" w:rsidRDefault="00A15A06" w:rsidP="00A15A06">
      <w:pPr>
        <w:pStyle w:val="Heading2"/>
      </w:pPr>
      <w:bookmarkStart w:id="127" w:name="_Toc287278381"/>
      <w:bookmarkStart w:id="128" w:name="_Toc287347049"/>
      <w:bookmarkStart w:id="129" w:name="_Toc286936115"/>
      <w:r>
        <w:t>Kommunikation</w:t>
      </w:r>
      <w:bookmarkEnd w:id="127"/>
      <w:bookmarkEnd w:id="128"/>
    </w:p>
    <w:p w:rsidR="00A15A06" w:rsidRDefault="00A15A06" w:rsidP="00A15A06">
      <w:r>
        <w:t>Für die Kommunikation zwischen den Projektmitarbeiter werden folgende Hilfsmittel verwendet:</w:t>
      </w:r>
    </w:p>
    <w:p w:rsidR="00A15A06" w:rsidRDefault="00A15A06" w:rsidP="00A15A06">
      <w:pPr>
        <w:pStyle w:val="ListParagraph"/>
        <w:numPr>
          <w:ilvl w:val="0"/>
          <w:numId w:val="17"/>
        </w:numPr>
      </w:pPr>
      <w:r>
        <w:t>Wiki</w:t>
      </w:r>
      <w:r w:rsidR="005B61F6">
        <w:t xml:space="preserve"> Redmine</w:t>
      </w:r>
      <w:r>
        <w:t xml:space="preserve"> (</w:t>
      </w:r>
      <w:r w:rsidRPr="008544E9">
        <w:t>https://redmine.elmermx.ch/projects/mrt/wiki</w:t>
      </w:r>
      <w:r>
        <w:t>)</w:t>
      </w:r>
    </w:p>
    <w:p w:rsidR="00A15A06" w:rsidRDefault="00091170" w:rsidP="00A72A39">
      <w:pPr>
        <w:pStyle w:val="ListParagraph"/>
        <w:numPr>
          <w:ilvl w:val="0"/>
          <w:numId w:val="17"/>
        </w:numPr>
      </w:pPr>
      <w:r>
        <w:t>E-Mail (Mailing Liste an alle Teammitglieder: mrt@elmermx.ch)</w:t>
      </w:r>
    </w:p>
    <w:p w:rsidR="00A72A39" w:rsidRDefault="00A15A06" w:rsidP="00A72A39">
      <w:pPr>
        <w:pStyle w:val="ListParagraph"/>
        <w:numPr>
          <w:ilvl w:val="0"/>
          <w:numId w:val="17"/>
        </w:numPr>
      </w:pPr>
      <w:r>
        <w:t>Meetings</w:t>
      </w:r>
      <w:r w:rsidR="003225BB">
        <w:t xml:space="preserve"> (siehe </w:t>
      </w:r>
      <w:r w:rsidR="00747D14">
        <w:fldChar w:fldCharType="begin"/>
      </w:r>
      <w:r w:rsidR="003225BB">
        <w:instrText xml:space="preserve"> REF _Ref287196098 \r \h </w:instrText>
      </w:r>
      <w:r w:rsidR="00747D14">
        <w:fldChar w:fldCharType="separate"/>
      </w:r>
      <w:r w:rsidR="003225BB">
        <w:t>5.2.3</w:t>
      </w:r>
      <w:r w:rsidR="00747D14">
        <w:fldChar w:fldCharType="end"/>
      </w:r>
      <w:r w:rsidR="00FC119A">
        <w:t xml:space="preserve"> </w:t>
      </w:r>
      <w:r w:rsidR="00747D14">
        <w:fldChar w:fldCharType="begin"/>
      </w:r>
      <w:r w:rsidR="003225BB">
        <w:instrText xml:space="preserve"> REF _Ref287196103 \h </w:instrText>
      </w:r>
      <w:r w:rsidR="00747D14">
        <w:fldChar w:fldCharType="separate"/>
      </w:r>
      <w:r w:rsidR="000E1A68" w:rsidRPr="005077B0">
        <w:t>Besprechungen</w:t>
      </w:r>
      <w:r w:rsidR="00747D14">
        <w:fldChar w:fldCharType="end"/>
      </w:r>
      <w:r w:rsidR="003225BB">
        <w:t>)</w:t>
      </w:r>
    </w:p>
    <w:p w:rsidR="00A15A06" w:rsidRDefault="00A72A39" w:rsidP="00A72A39">
      <w:pPr>
        <w:pStyle w:val="ListParagraph"/>
        <w:numPr>
          <w:ilvl w:val="0"/>
          <w:numId w:val="17"/>
        </w:numPr>
      </w:pPr>
      <w:r>
        <w:t>Skype</w:t>
      </w:r>
    </w:p>
    <w:p w:rsidR="00A15A06" w:rsidRDefault="00A15A06">
      <w:pPr>
        <w:rPr>
          <w:b/>
          <w:bCs/>
          <w:color w:val="FFFFFF" w:themeColor="background1"/>
          <w:spacing w:val="15"/>
          <w:sz w:val="22"/>
          <w:szCs w:val="22"/>
        </w:rPr>
      </w:pPr>
      <w:r>
        <w:br w:type="page"/>
      </w:r>
    </w:p>
    <w:p w:rsidR="00077C25" w:rsidRPr="005077B0" w:rsidRDefault="00077C25" w:rsidP="005077B0">
      <w:pPr>
        <w:pStyle w:val="Heading1"/>
      </w:pPr>
      <w:bookmarkStart w:id="130" w:name="_Qualitätsmassnahmen"/>
      <w:bookmarkStart w:id="131" w:name="_Toc287278382"/>
      <w:bookmarkStart w:id="132" w:name="_Toc287347050"/>
      <w:bookmarkEnd w:id="130"/>
      <w:r w:rsidRPr="005077B0">
        <w:lastRenderedPageBreak/>
        <w:t>Qualitätsmassnahmen</w:t>
      </w:r>
      <w:bookmarkEnd w:id="129"/>
      <w:bookmarkEnd w:id="131"/>
      <w:bookmarkEnd w:id="132"/>
    </w:p>
    <w:p w:rsidR="00077C25" w:rsidRPr="005077B0" w:rsidRDefault="00077C25" w:rsidP="005077B0">
      <w:pPr>
        <w:pStyle w:val="Heading2"/>
      </w:pPr>
      <w:bookmarkStart w:id="133" w:name="_Toc286936116"/>
      <w:bookmarkStart w:id="134" w:name="_Toc287278383"/>
      <w:bookmarkStart w:id="135" w:name="_Toc287347051"/>
      <w:r w:rsidRPr="005077B0">
        <w:t>Allgemein</w:t>
      </w:r>
      <w:bookmarkEnd w:id="133"/>
      <w:bookmarkEnd w:id="134"/>
      <w:bookmarkEnd w:id="135"/>
    </w:p>
    <w:p w:rsidR="00077C25" w:rsidRPr="005077B0" w:rsidRDefault="00077C25" w:rsidP="005077B0">
      <w:pPr>
        <w:pStyle w:val="Heading3"/>
      </w:pPr>
      <w:bookmarkStart w:id="136" w:name="_Toc286936117"/>
      <w:bookmarkStart w:id="137" w:name="_Toc287278384"/>
      <w:bookmarkStart w:id="138" w:name="_Toc287347052"/>
      <w:r w:rsidRPr="005077B0">
        <w:t>Regelmässige Teamsit</w:t>
      </w:r>
      <w:r w:rsidR="002D3021">
        <w:t xml:space="preserve">zungen und </w:t>
      </w:r>
      <w:r w:rsidR="0082090E">
        <w:t>t</w:t>
      </w:r>
      <w:r w:rsidRPr="005077B0">
        <w:t>eamfördernde Massnahmen</w:t>
      </w:r>
      <w:bookmarkEnd w:id="136"/>
      <w:bookmarkEnd w:id="137"/>
      <w:bookmarkEnd w:id="138"/>
    </w:p>
    <w:p w:rsidR="00077C25" w:rsidRDefault="00077C25" w:rsidP="005077B0">
      <w:r>
        <w:t>Neben den regelmässigen Teamsitzungen (</w:t>
      </w:r>
      <w:r w:rsidR="000536A2">
        <w:t xml:space="preserve">siehe </w:t>
      </w:r>
      <w:r w:rsidR="00747D14" w:rsidRPr="005A7B2A">
        <w:fldChar w:fldCharType="begin"/>
      </w:r>
      <w:r w:rsidR="000536A2" w:rsidRPr="005A7B2A">
        <w:instrText xml:space="preserve"> REF _Ref287196098 \r \h </w:instrText>
      </w:r>
      <w:r w:rsidR="00747D14" w:rsidRPr="005A7B2A">
        <w:fldChar w:fldCharType="separate"/>
      </w:r>
      <w:r w:rsidR="00FC119A" w:rsidRPr="005A7B2A">
        <w:t>5.2.3</w:t>
      </w:r>
      <w:r w:rsidR="00747D14" w:rsidRPr="005A7B2A">
        <w:fldChar w:fldCharType="end"/>
      </w:r>
      <w:r w:rsidR="00FC119A" w:rsidRPr="005A7B2A">
        <w:t xml:space="preserve"> </w:t>
      </w:r>
      <w:r w:rsidR="00747D14" w:rsidRPr="005A7B2A">
        <w:fldChar w:fldCharType="begin"/>
      </w:r>
      <w:r w:rsidR="000536A2" w:rsidRPr="005A7B2A">
        <w:instrText xml:space="preserve"> REF _Ref287196103 \h </w:instrText>
      </w:r>
      <w:r w:rsidR="00747D14" w:rsidRPr="005A7B2A">
        <w:fldChar w:fldCharType="separate"/>
      </w:r>
      <w:r w:rsidR="00FC119A" w:rsidRPr="005077B0">
        <w:t>Besprechungen</w:t>
      </w:r>
      <w:r w:rsidR="00747D14" w:rsidRPr="005A7B2A">
        <w:fldChar w:fldCharType="end"/>
      </w:r>
      <w:r>
        <w:t xml:space="preserve">) nimmt das gesamte Team </w:t>
      </w:r>
      <w:r w:rsidR="0082090E">
        <w:t>einm</w:t>
      </w:r>
      <w:r>
        <w:t>al pro Monat an einem gemeinsamen Nachtessen Teil. Dabei wird das Projekt auf einer lockeren Basis diskutiert und der Teamgeist gefördert</w:t>
      </w:r>
      <w:r w:rsidR="0082090E">
        <w:t>.</w:t>
      </w:r>
    </w:p>
    <w:p w:rsidR="00077C25" w:rsidRPr="005077B0" w:rsidRDefault="00077C25" w:rsidP="005077B0">
      <w:pPr>
        <w:pStyle w:val="Heading3"/>
      </w:pPr>
      <w:bookmarkStart w:id="139" w:name="_Toc286936118"/>
      <w:bookmarkStart w:id="140" w:name="_Toc287278385"/>
      <w:bookmarkStart w:id="141" w:name="_Toc287347053"/>
      <w:r w:rsidRPr="005077B0">
        <w:t>Sourcecode Management</w:t>
      </w:r>
      <w:bookmarkEnd w:id="139"/>
      <w:bookmarkEnd w:id="140"/>
      <w:bookmarkEnd w:id="141"/>
    </w:p>
    <w:p w:rsidR="00077C25" w:rsidRDefault="00077C25" w:rsidP="008544E9">
      <w:r>
        <w:t>Der gesamte Sourcecode wird von Subversion verwaltet</w:t>
      </w:r>
      <w:r w:rsidR="0082090E">
        <w:t xml:space="preserve">. Diese Software hat </w:t>
      </w:r>
      <w:r>
        <w:t xml:space="preserve">sich </w:t>
      </w:r>
      <w:r w:rsidR="005D50E9">
        <w:t xml:space="preserve">schon in vielen produktiven Projekten und </w:t>
      </w:r>
      <w:r>
        <w:t xml:space="preserve">in </w:t>
      </w:r>
      <w:r w:rsidR="00E0036C">
        <w:t xml:space="preserve">einem Projekt während des letztens Semesters bewährt, </w:t>
      </w:r>
      <w:r w:rsidR="0082090E">
        <w:t xml:space="preserve">somit </w:t>
      </w:r>
      <w:r w:rsidR="00E0036C">
        <w:t>wird</w:t>
      </w:r>
      <w:r>
        <w:t xml:space="preserve"> auf eine solide Basis </w:t>
      </w:r>
      <w:r w:rsidR="0082090E">
        <w:t>gebaut</w:t>
      </w:r>
      <w:r w:rsidR="00E0036C">
        <w:t>.</w:t>
      </w:r>
      <w:r>
        <w:t xml:space="preserve"> Das Repository ist </w:t>
      </w:r>
      <w:r w:rsidR="00E0036C">
        <w:t>mit de</w:t>
      </w:r>
      <w:r>
        <w:t>m Redmine verlinkt, sodass direkt auf Issuescommitted werden kann.</w:t>
      </w:r>
      <w:r w:rsidR="00362371">
        <w:t xml:space="preserve"> Die URL des Subversion Repositories lautet: </w:t>
      </w:r>
      <w:r w:rsidR="00523921" w:rsidRPr="008544E9">
        <w:t>https://se2p_svn.elmermx.ch/</w:t>
      </w:r>
      <w:r w:rsidR="00523921">
        <w:t>. Jedes Projektmitglied hat seine persönlichen Zugangsdaten bereits erhalten.</w:t>
      </w:r>
    </w:p>
    <w:p w:rsidR="00871FD5" w:rsidRDefault="007F3D68" w:rsidP="005077B0">
      <w:r>
        <w:t>Grundsätzlich wird bei jedem Commit</w:t>
      </w:r>
      <w:r w:rsidR="00326FA8">
        <w:t>, wo es sinnvoll ist,</w:t>
      </w:r>
      <w:r>
        <w:t xml:space="preserve"> die Ticketnummer gleich im Kommentar angegeben, damit der Commit im Redmine einem Ticket zugeordnet werden kann.</w:t>
      </w:r>
      <w:r w:rsidR="00871FD5">
        <w:t xml:space="preserve"> Das Format für den Kommentar ist Folgendes:</w:t>
      </w:r>
      <w:r w:rsidR="00871FD5" w:rsidRPr="00FC119A">
        <w:rPr>
          <w:i/>
        </w:rPr>
        <w:t>refs #&lt;TicketID&gt;&lt;Kommentar&gt;</w:t>
      </w:r>
      <w:r w:rsidR="00BF0A76" w:rsidRPr="00FC119A">
        <w:rPr>
          <w:i/>
        </w:rPr>
        <w:t>.</w:t>
      </w:r>
    </w:p>
    <w:p w:rsidR="00077C25" w:rsidRPr="005077B0" w:rsidRDefault="00077C25" w:rsidP="005077B0">
      <w:pPr>
        <w:pStyle w:val="Heading3"/>
      </w:pPr>
      <w:bookmarkStart w:id="142" w:name="_Toc286936119"/>
      <w:bookmarkStart w:id="143" w:name="_Toc287278386"/>
      <w:bookmarkStart w:id="144" w:name="_Toc287347054"/>
      <w:r w:rsidRPr="005077B0">
        <w:t>Issuetracking</w:t>
      </w:r>
      <w:bookmarkEnd w:id="142"/>
      <w:bookmarkEnd w:id="143"/>
      <w:bookmarkEnd w:id="144"/>
    </w:p>
    <w:p w:rsidR="00077C25" w:rsidRDefault="00077C25" w:rsidP="005077B0">
      <w:r>
        <w:t>Als Issuetracker</w:t>
      </w:r>
      <w:r w:rsidR="004A05BE">
        <w:t>wird</w:t>
      </w:r>
      <w:r>
        <w:t xml:space="preserve">Redmine auf </w:t>
      </w:r>
      <w:r w:rsidRPr="008544E9">
        <w:t>https://redmine.elmermx.ch</w:t>
      </w:r>
      <w:r w:rsidR="004A05BE">
        <w:t>verwendet</w:t>
      </w:r>
      <w:r>
        <w:t>. Redmine bietet ein ausgereiftes Bug</w:t>
      </w:r>
      <w:r w:rsidR="00E3061F">
        <w:t>-</w:t>
      </w:r>
      <w:r>
        <w:t xml:space="preserve"> und Issuemanagement sowie eine SVN Integration und ausgereiftes Reporting</w:t>
      </w:r>
      <w:r w:rsidR="00D87E3B">
        <w:t>. Jedes Projektmitglied hat seine persönlichen Zugangsdaten bereits erhalten.</w:t>
      </w:r>
    </w:p>
    <w:p w:rsidR="00077C25" w:rsidRPr="005077B0" w:rsidRDefault="00077C25" w:rsidP="005077B0">
      <w:pPr>
        <w:pStyle w:val="Heading3"/>
      </w:pPr>
      <w:bookmarkStart w:id="145" w:name="_Toc286936120"/>
      <w:bookmarkStart w:id="146" w:name="_Toc287278387"/>
      <w:bookmarkStart w:id="147" w:name="_Toc287347055"/>
      <w:r w:rsidRPr="005077B0">
        <w:t>Austausch</w:t>
      </w:r>
      <w:bookmarkEnd w:id="145"/>
      <w:bookmarkEnd w:id="146"/>
      <w:bookmarkEnd w:id="147"/>
    </w:p>
    <w:p w:rsidR="00077C25" w:rsidRDefault="00077C25" w:rsidP="005077B0">
      <w:r>
        <w:t>Als Plattform für Fragen und</w:t>
      </w:r>
      <w:r w:rsidR="004A05BE">
        <w:t xml:space="preserve"> zum Austausch</w:t>
      </w:r>
      <w:r>
        <w:t xml:space="preserve"> nutzen wir das bereits vorhandene</w:t>
      </w:r>
      <w:r w:rsidR="00F54C97">
        <w:t xml:space="preserve"> gegen aussen geschlossene</w:t>
      </w:r>
      <w:r>
        <w:t xml:space="preserve"> Wiki von Redmine (</w:t>
      </w:r>
      <w:r w:rsidRPr="008544E9">
        <w:t>https://redmine.elmermx.ch/projects/mrt/wiki</w:t>
      </w:r>
      <w:r>
        <w:t>). Die Ergebnisse der Sitzungen werden jeweils in den Sitzungsprotokollen festgehalten.</w:t>
      </w:r>
    </w:p>
    <w:p w:rsidR="00077C25" w:rsidRPr="005077B0" w:rsidRDefault="00077C25" w:rsidP="005077B0">
      <w:pPr>
        <w:pStyle w:val="Heading3"/>
      </w:pPr>
      <w:bookmarkStart w:id="148" w:name="_Toc286936121"/>
      <w:bookmarkStart w:id="149" w:name="_Toc287278388"/>
      <w:bookmarkStart w:id="150" w:name="_Toc287347056"/>
      <w:r w:rsidRPr="005077B0">
        <w:t>Documetation Guidelines &amp; Review</w:t>
      </w:r>
      <w:bookmarkEnd w:id="148"/>
      <w:bookmarkEnd w:id="149"/>
      <w:bookmarkEnd w:id="150"/>
    </w:p>
    <w:p w:rsidR="004679E1" w:rsidRDefault="00077C25" w:rsidP="005077B0">
      <w:r>
        <w:t>Alle im Rahmen des Projekt</w:t>
      </w:r>
      <w:r w:rsidR="00EA4DB4">
        <w:t>e</w:t>
      </w:r>
      <w:r>
        <w:t xml:space="preserve">s erzeugten </w:t>
      </w:r>
      <w:r w:rsidR="00920746">
        <w:t>Word-</w:t>
      </w:r>
      <w:r>
        <w:t>Dokumente werden auf der Basis eines</w:t>
      </w:r>
      <w:r w:rsidR="00920746">
        <w:t>Word-</w:t>
      </w:r>
      <w:r w:rsidR="00483BC4">
        <w:t>Templates erstellt. Dadurch werden</w:t>
      </w:r>
      <w:r w:rsidR="004A05BE">
        <w:t xml:space="preserve"> den über alle dem Projekt zugehörigen Dokumenten</w:t>
      </w:r>
      <w:r>
        <w:t xml:space="preserve"> eine gewisse Struktur und</w:t>
      </w:r>
      <w:r w:rsidR="004679E1">
        <w:t xml:space="preserve"> damit eine Konsistenz gegeben.</w:t>
      </w:r>
    </w:p>
    <w:p w:rsidR="002103B2" w:rsidRDefault="002103B2" w:rsidP="005077B0">
      <w:r>
        <w:t>Da die Änderungsgeschichte eines Dokumentes wertvoll ist, wird diese in jedem Dokument separat geführt. Die entsprechende Tabelle befindet sich im ersten Abschnitt jedes Dokumentes.</w:t>
      </w:r>
    </w:p>
    <w:p w:rsidR="0062174A" w:rsidRPr="004679E1" w:rsidRDefault="00077C25">
      <w:r>
        <w:t>Bevor ein Dokument als Final deklariert werden</w:t>
      </w:r>
      <w:r w:rsidR="004A05BE">
        <w:t xml:space="preserve"> kann, muss es von mindestens </w:t>
      </w:r>
      <w:r w:rsidR="004679E1">
        <w:t>einer</w:t>
      </w:r>
      <w:r w:rsidR="004A05BE">
        <w:t xml:space="preserve"> w</w:t>
      </w:r>
      <w:r>
        <w:t xml:space="preserve">eiteren </w:t>
      </w:r>
      <w:r w:rsidR="004679E1">
        <w:t>Instanz</w:t>
      </w:r>
      <w:r>
        <w:t xml:space="preserve"> gegengelesen und freigegeben werden.</w:t>
      </w:r>
      <w:r w:rsidR="004679E1">
        <w:t xml:space="preserve"> Dies geschieht, indem im Dokument bei den Dokumentinformationen ein entsprechender Eintrag gemacht wird.</w:t>
      </w:r>
      <w:bookmarkStart w:id="151" w:name="_Toc286936122"/>
      <w:r w:rsidR="0062174A">
        <w:br w:type="page"/>
      </w:r>
    </w:p>
    <w:p w:rsidR="00077C25" w:rsidRPr="005077B0" w:rsidRDefault="00077C25" w:rsidP="005077B0">
      <w:pPr>
        <w:pStyle w:val="Heading2"/>
      </w:pPr>
      <w:bookmarkStart w:id="152" w:name="_Toc287278389"/>
      <w:bookmarkStart w:id="153" w:name="_Toc287347057"/>
      <w:r w:rsidRPr="005077B0">
        <w:lastRenderedPageBreak/>
        <w:t>Codequalität</w:t>
      </w:r>
      <w:bookmarkEnd w:id="151"/>
      <w:bookmarkEnd w:id="152"/>
      <w:bookmarkEnd w:id="153"/>
    </w:p>
    <w:p w:rsidR="00077C25" w:rsidRPr="005077B0" w:rsidRDefault="00077C25" w:rsidP="005077B0">
      <w:pPr>
        <w:pStyle w:val="Heading3"/>
      </w:pPr>
      <w:bookmarkStart w:id="154" w:name="_Toc286936123"/>
      <w:bookmarkStart w:id="155" w:name="_Toc287278390"/>
      <w:bookmarkStart w:id="156" w:name="_Toc287347058"/>
      <w:r w:rsidRPr="005077B0">
        <w:t>Codereview</w:t>
      </w:r>
      <w:bookmarkEnd w:id="154"/>
      <w:bookmarkEnd w:id="155"/>
      <w:bookmarkEnd w:id="156"/>
    </w:p>
    <w:p w:rsidR="00077C25" w:rsidRDefault="004A05BE" w:rsidP="005077B0">
      <w:r>
        <w:t>Mindestens einm</w:t>
      </w:r>
      <w:r w:rsidR="00077C25">
        <w:t xml:space="preserve">al pro Iteration findet ein Codereview durch das jeweils andere Team statt. Damit behalten </w:t>
      </w:r>
      <w:r>
        <w:t>a</w:t>
      </w:r>
      <w:r w:rsidR="00077C25">
        <w:t>lle den Überblick über das gesamte Projekt und</w:t>
      </w:r>
      <w:r>
        <w:t xml:space="preserve"> der Code wurde von mindestens </w:t>
      </w:r>
      <w:r w:rsidR="00C50CAC">
        <w:t>einer anderen Instanz</w:t>
      </w:r>
      <w:r w:rsidR="00077C25">
        <w:t xml:space="preserve"> überprüft.</w:t>
      </w:r>
    </w:p>
    <w:p w:rsidR="00001084" w:rsidRDefault="00001084" w:rsidP="005077B0">
      <w:r>
        <w:t>Der Ablauf eines Tickets könnte etwa folgendermassen aussehen:</w:t>
      </w:r>
    </w:p>
    <w:p w:rsidR="00001084" w:rsidRDefault="00001084" w:rsidP="00001084">
      <w:pPr>
        <w:pStyle w:val="ListParagraph"/>
        <w:numPr>
          <w:ilvl w:val="0"/>
          <w:numId w:val="19"/>
        </w:numPr>
      </w:pPr>
      <w:r>
        <w:t xml:space="preserve">Beginn Implementation Feature XXX (EL) </w:t>
      </w:r>
      <w:r>
        <w:sym w:font="Wingdings" w:char="F0E0"/>
      </w:r>
      <w:r>
        <w:t xml:space="preserve"> Status ändert von „New“ nach „In Progress“</w:t>
      </w:r>
    </w:p>
    <w:p w:rsidR="00001084" w:rsidRDefault="00925C9A" w:rsidP="00001084">
      <w:pPr>
        <w:pStyle w:val="ListParagraph"/>
        <w:numPr>
          <w:ilvl w:val="0"/>
          <w:numId w:val="19"/>
        </w:numPr>
      </w:pPr>
      <w:r>
        <w:t xml:space="preserve">Arbeiten fertig für Feature XXX (EL) </w:t>
      </w:r>
      <w:r>
        <w:sym w:font="Wingdings" w:char="F0E0"/>
      </w:r>
      <w:r>
        <w:t xml:space="preserve"> Status ändert zu „Resolved“</w:t>
      </w:r>
    </w:p>
    <w:p w:rsidR="00925C9A" w:rsidRDefault="00925C9A" w:rsidP="00001084">
      <w:pPr>
        <w:pStyle w:val="ListParagraph"/>
        <w:numPr>
          <w:ilvl w:val="0"/>
          <w:numId w:val="19"/>
        </w:numPr>
      </w:pPr>
      <w:r>
        <w:t xml:space="preserve">Review für Feature XXX wird gemacht (TD) </w:t>
      </w:r>
      <w:r>
        <w:sym w:font="Wingdings" w:char="F0E0"/>
      </w:r>
      <w:r>
        <w:t xml:space="preserve"> Status ändert zu „Closed“</w:t>
      </w:r>
    </w:p>
    <w:p w:rsidR="001672F1" w:rsidRDefault="001672F1" w:rsidP="001672F1">
      <w:r>
        <w:t>Durch diesen Ablauf kann garantiert werden, dass bei jedem Ticket nach den Arbeiten ein Review gemacht wird.</w:t>
      </w:r>
    </w:p>
    <w:p w:rsidR="00077C25" w:rsidRPr="005077B0" w:rsidRDefault="00077C25" w:rsidP="005077B0">
      <w:pPr>
        <w:pStyle w:val="Heading3"/>
      </w:pPr>
      <w:bookmarkStart w:id="157" w:name="_Toc286936124"/>
      <w:bookmarkStart w:id="158" w:name="_Toc287278391"/>
      <w:bookmarkStart w:id="159" w:name="_Toc287347059"/>
      <w:r w:rsidRPr="005077B0">
        <w:t>Styleguide für Code</w:t>
      </w:r>
      <w:bookmarkEnd w:id="157"/>
      <w:bookmarkEnd w:id="158"/>
      <w:bookmarkEnd w:id="159"/>
    </w:p>
    <w:p w:rsidR="00B46ABF" w:rsidRDefault="00077C25" w:rsidP="00B46ABF">
      <w:r>
        <w:t xml:space="preserve">Alle Entwickler haben sich beim </w:t>
      </w:r>
      <w:r w:rsidR="009C2A42">
        <w:t>Schreiben</w:t>
      </w:r>
      <w:r>
        <w:t xml:space="preserve"> von Code an die in dem Styleguide für Sourcecode definierten Richtlinien zu halten.</w:t>
      </w:r>
    </w:p>
    <w:p w:rsidR="006D0639" w:rsidRDefault="006D0639" w:rsidP="00B46ABF">
      <w:r>
        <w:t>Für beide Technologien (Ruby on Rails</w:t>
      </w:r>
      <w:r w:rsidR="00FC119A">
        <w:t xml:space="preserve"> </w:t>
      </w:r>
      <w:r>
        <w:t>&amp;</w:t>
      </w:r>
      <w:r w:rsidR="00FC119A">
        <w:t xml:space="preserve"> </w:t>
      </w:r>
      <w:r>
        <w:t>Android) werden die Standardvorlagen</w:t>
      </w:r>
      <w:r w:rsidR="00FC119A">
        <w:t xml:space="preserve"> der IDE</w:t>
      </w:r>
      <w:r>
        <w:t xml:space="preserve"> benutzt, abgesehen von der Anpassung der Breite (200 statt 80 Zeichen).</w:t>
      </w:r>
    </w:p>
    <w:p w:rsidR="00CC277C" w:rsidRDefault="00CC277C" w:rsidP="00CC277C">
      <w:pPr>
        <w:pStyle w:val="Heading4"/>
      </w:pPr>
      <w:r>
        <w:t>Grundsätzliches</w:t>
      </w:r>
    </w:p>
    <w:p w:rsidR="00CC277C" w:rsidRDefault="00D5502B" w:rsidP="00CC277C">
      <w:pPr>
        <w:pStyle w:val="ListParagraph"/>
        <w:numPr>
          <w:ilvl w:val="0"/>
          <w:numId w:val="17"/>
        </w:numPr>
      </w:pPr>
      <w:r>
        <w:t>Einfache Klassen oder Methoden dürfen, müssen aber nicht kommentiert werden</w:t>
      </w:r>
    </w:p>
    <w:p w:rsidR="00D5502B" w:rsidRDefault="00D5502B" w:rsidP="00CC277C">
      <w:pPr>
        <w:pStyle w:val="ListParagraph"/>
        <w:numPr>
          <w:ilvl w:val="0"/>
          <w:numId w:val="17"/>
        </w:numPr>
      </w:pPr>
      <w:r>
        <w:t>Komplexe und schwierig zu verstehende Klassen und Methoden sollen kurz kommentiert werden</w:t>
      </w:r>
    </w:p>
    <w:p w:rsidR="005D39F8" w:rsidRDefault="005D39F8" w:rsidP="005D39F8">
      <w:pPr>
        <w:pStyle w:val="ListParagraph"/>
        <w:numPr>
          <w:ilvl w:val="0"/>
          <w:numId w:val="17"/>
        </w:numPr>
      </w:pPr>
      <w:r>
        <w:t>Jegliche Art von Code oder Kommentar wird in englischer Sprache geschrieben</w:t>
      </w:r>
    </w:p>
    <w:p w:rsidR="00A737C5" w:rsidRDefault="00BA5D9E" w:rsidP="0017407D">
      <w:pPr>
        <w:pStyle w:val="Heading4"/>
      </w:pPr>
      <w:r>
        <w:t>Android</w:t>
      </w:r>
    </w:p>
    <w:p w:rsidR="007522AC" w:rsidRDefault="007522AC" w:rsidP="007522AC">
      <w:pPr>
        <w:pStyle w:val="ListParagraph"/>
        <w:numPr>
          <w:ilvl w:val="0"/>
          <w:numId w:val="9"/>
        </w:numPr>
      </w:pPr>
      <w:r>
        <w:t>Paketnamen werden klein geschrieben</w:t>
      </w:r>
    </w:p>
    <w:p w:rsidR="00A737C5" w:rsidRDefault="00A737C5" w:rsidP="00A737C5">
      <w:pPr>
        <w:pStyle w:val="ListParagraph"/>
        <w:numPr>
          <w:ilvl w:val="0"/>
          <w:numId w:val="9"/>
        </w:numPr>
      </w:pPr>
      <w:r>
        <w:t>Methoden werden klein und camelCase geschrieben</w:t>
      </w:r>
    </w:p>
    <w:p w:rsidR="00A737C5" w:rsidRDefault="00A737C5" w:rsidP="00A737C5">
      <w:pPr>
        <w:pStyle w:val="ListParagraph"/>
        <w:numPr>
          <w:ilvl w:val="0"/>
          <w:numId w:val="9"/>
        </w:numPr>
      </w:pPr>
      <w:r>
        <w:t>Klassen werden gross und CamelCase geschrieben</w:t>
      </w:r>
    </w:p>
    <w:p w:rsidR="00A737C5" w:rsidRDefault="00A737C5" w:rsidP="00A737C5">
      <w:pPr>
        <w:pStyle w:val="ListParagraph"/>
        <w:numPr>
          <w:ilvl w:val="0"/>
          <w:numId w:val="9"/>
        </w:numPr>
      </w:pPr>
      <w:r>
        <w:t>Konstanten / StaticVariabeln werden GROSS_UND_MIT_UNTERSTRICH geschrieben</w:t>
      </w:r>
    </w:p>
    <w:p w:rsidR="00BA5D9E" w:rsidRDefault="00BA5D9E" w:rsidP="00BA5D9E">
      <w:pPr>
        <w:pStyle w:val="ListParagraph"/>
        <w:numPr>
          <w:ilvl w:val="0"/>
          <w:numId w:val="9"/>
        </w:numPr>
      </w:pPr>
      <w:r>
        <w:t>Für die Formatierung wird bei dem Eclipse-Projekt in den Projekteinstellungen ein Code Style Formatting File ins SVN eingecheckt, damit die</w:t>
      </w:r>
      <w:r w:rsidR="00A562E4">
        <w:t>automatische</w:t>
      </w:r>
      <w:r>
        <w:t xml:space="preserve"> Formatierung einheitlich bleibt.</w:t>
      </w:r>
    </w:p>
    <w:p w:rsidR="0017407D" w:rsidRDefault="0017407D">
      <w:pPr>
        <w:rPr>
          <w:caps/>
          <w:color w:val="365F91" w:themeColor="accent1" w:themeShade="BF"/>
          <w:spacing w:val="10"/>
          <w:sz w:val="22"/>
          <w:szCs w:val="22"/>
        </w:rPr>
      </w:pPr>
      <w:r>
        <w:br w:type="page"/>
      </w:r>
    </w:p>
    <w:p w:rsidR="006D0639" w:rsidRDefault="006D0639" w:rsidP="006D0639">
      <w:pPr>
        <w:pStyle w:val="Heading5"/>
      </w:pPr>
      <w:r>
        <w:lastRenderedPageBreak/>
        <w:t>Codeformatierung</w:t>
      </w:r>
    </w:p>
    <w:p w:rsidR="0017407D" w:rsidRPr="006D0639" w:rsidRDefault="00747D14" w:rsidP="0017407D">
      <w:r>
        <w:rPr>
          <w:noProof/>
          <w:lang w:eastAsia="de-CH"/>
        </w:rPr>
        <w:pict>
          <v:group id="Gruppieren 14" o:spid="_x0000_s1026" style="position:absolute;margin-left:7.65pt;margin-top:37.6pt;width:200.8pt;height:282.35pt;z-index:251673600;mso-width-relative:margin;mso-height-relative:margin" coordsize="27432,383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3" o:spid="_x0000_s1027" type="#_x0000_t75" style="position:absolute;left:356;width:27076;height:35863;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XfNtHAAAAA2wAAAA8AAABkcnMvZG93bnJldi54bWxETz1rwzAQ3QP9D+IK2RKpLRTXiRJKoeCh&#10;S5xA1kO62sbWybHU2P73UaCQ7R7v87b7yXXiSkNoPGt4WSsQxMbbhisNp+P3KgMRIrLFzjNpmCnA&#10;fve02GJu/cgHupaxEimEQ44a6hj7XMpganIY1r4nTtyvHxzGBIdK2gHHFO46+arUu3TYcGqosaev&#10;mkxb/jkN5ieTvrVj8THNowleqcu5PWm9fJ4+NyAiTfEh/ncXNs1/g/sv6QC5uwE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td820cAAAADbAAAADwAAAAAAAAAAAAAAAACfAgAA&#10;ZHJzL2Rvd25yZXYueG1sUEsFBgAAAAAEAAQA9wAAAIwDAAAAAA==&#10;">
              <v:imagedata r:id="rId58" o:title="java_formatting"/>
              <v:path arrowok="t"/>
            </v:shape>
            <v:shapetype id="_x0000_t202" coordsize="21600,21600" o:spt="202" path="m,l,21600r21600,l21600,xe">
              <v:stroke joinstyle="miter"/>
              <v:path gradientshapeok="t" o:connecttype="rect"/>
            </v:shapetype>
            <v:shape id="Textfeld 12" o:spid="_x0000_s1028" type="#_x0000_t202" style="position:absolute;top:35625;width:25019;height:275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filled="f" stroked="f" strokeweight=".5pt">
              <v:textbox>
                <w:txbxContent>
                  <w:p w:rsidR="00217BEB" w:rsidRPr="00B22D80" w:rsidRDefault="00217BEB" w:rsidP="009F1C9E">
                    <w:pPr>
                      <w:rPr>
                        <w:i/>
                        <w:sz w:val="18"/>
                        <w:szCs w:val="18"/>
                      </w:rPr>
                    </w:pPr>
                    <w:r w:rsidRPr="00B22D80">
                      <w:rPr>
                        <w:i/>
                        <w:sz w:val="18"/>
                        <w:szCs w:val="18"/>
                      </w:rPr>
                      <w:t>Abb. 1 Codeformatierung Android</w:t>
                    </w:r>
                  </w:p>
                </w:txbxContent>
              </v:textbox>
            </v:shape>
            <w10:wrap type="topAndBottom"/>
          </v:group>
        </w:pict>
      </w:r>
      <w:r w:rsidR="006D0639">
        <w:t xml:space="preserve">Auf der nachfolgenden Abbildung (Abb. 1 Codeformatierung Android) sind sämtliche wichtigen Codeformatierungen ersichtlich, die für </w:t>
      </w:r>
      <w:r w:rsidR="0017407D">
        <w:t>unser Projekt verwendet werden.</w:t>
      </w:r>
    </w:p>
    <w:p w:rsidR="00BA5D9E" w:rsidRDefault="00BA5D9E" w:rsidP="00BA5D9E">
      <w:pPr>
        <w:pStyle w:val="Heading4"/>
      </w:pPr>
      <w:r>
        <w:t>Webplattform (RoR)</w:t>
      </w:r>
    </w:p>
    <w:p w:rsidR="00BA5D9E" w:rsidRDefault="00BA5D9E" w:rsidP="00BA5D9E">
      <w:pPr>
        <w:pStyle w:val="ListParagraph"/>
        <w:numPr>
          <w:ilvl w:val="0"/>
          <w:numId w:val="9"/>
        </w:numPr>
      </w:pPr>
      <w:r>
        <w:t>Methoden werden klein_und_mit_unterstrich geschrieben</w:t>
      </w:r>
    </w:p>
    <w:p w:rsidR="00BA5D9E" w:rsidRDefault="00BA5D9E" w:rsidP="00BA5D9E">
      <w:pPr>
        <w:pStyle w:val="ListParagraph"/>
        <w:numPr>
          <w:ilvl w:val="0"/>
          <w:numId w:val="9"/>
        </w:numPr>
      </w:pPr>
      <w:r>
        <w:t>Klassen werden gross und CamelCase geschrieben</w:t>
      </w:r>
    </w:p>
    <w:p w:rsidR="00BA5D9E" w:rsidRDefault="00BA5D9E" w:rsidP="00BA5D9E">
      <w:pPr>
        <w:pStyle w:val="ListParagraph"/>
        <w:numPr>
          <w:ilvl w:val="0"/>
          <w:numId w:val="9"/>
        </w:numPr>
      </w:pPr>
      <w:r>
        <w:t>Konstanten / StaticVariabeln werden GROSS_UND_MIT_UNTERSTRICH geschrieben</w:t>
      </w:r>
    </w:p>
    <w:p w:rsidR="00BA5D9E" w:rsidRDefault="00BA5D9E" w:rsidP="00BA5D9E">
      <w:pPr>
        <w:pStyle w:val="ListParagraph"/>
        <w:numPr>
          <w:ilvl w:val="0"/>
          <w:numId w:val="9"/>
        </w:numPr>
      </w:pPr>
      <w:r>
        <w:t xml:space="preserve">Für die Formatierung wird bei dem </w:t>
      </w:r>
      <w:r w:rsidR="005D30E9">
        <w:t>Netbeans</w:t>
      </w:r>
      <w:r>
        <w:t xml:space="preserve">-Projekt in den Projekteinstellungen ein Code Style Formatting File ins SVN eingecheckt, damit die </w:t>
      </w:r>
      <w:r w:rsidR="00A562E4">
        <w:t xml:space="preserve">automatische </w:t>
      </w:r>
      <w:r>
        <w:t>Formatierung einheitlich bleibt.</w:t>
      </w:r>
    </w:p>
    <w:p w:rsidR="006D0639" w:rsidRDefault="006D0639" w:rsidP="006D0639">
      <w:pPr>
        <w:pStyle w:val="Heading5"/>
      </w:pPr>
      <w:r>
        <w:t>Codeformatierung</w:t>
      </w:r>
    </w:p>
    <w:p w:rsidR="0017407D" w:rsidRPr="006D0639" w:rsidRDefault="00747D14" w:rsidP="0017407D">
      <w:r>
        <w:rPr>
          <w:noProof/>
          <w:lang w:eastAsia="de-CH"/>
        </w:rPr>
        <w:pict>
          <v:group id="Gruppieren 3" o:spid="_x0000_s1029" style="position:absolute;margin-left:9.2pt;margin-top:36.55pt;width:249.15pt;height:207.85pt;z-index:251674624;mso-height-relative:margin" coordorigin=",-86" coordsize="31646,2640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">
            <v:shape id="Grafik 7" o:spid="_x0000_s1030" type="#_x0000_t75" style="position:absolute;top:-86;width:31646;height:2377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Z4znDAAAA2gAAAA8AAABkcnMvZG93bnJldi54bWxEj0FrwkAUhO+C/2F5hd7qphWqRjdBlICU&#10;ejCtnh/ZZxLMvk13t5r++26h4HGYmW+YVT6YTlzJ+daygudJAoK4srrlWsHnR/E0B+EDssbOMin4&#10;IQ95Nh6tMNX2xge6lqEWEcI+RQVNCH0qpa8aMugntieO3tk6gyFKV0vt8BbhppMvSfIqDbYcFxrs&#10;adNQdSm/jYLi64RHs37ftv2xWJx3Ye+mb1qpx4dhvQQRaAj38H97pxXM4O9KvAEy+wU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O5njOcMAAADaAAAADwAAAAAAAAAAAAAAAACf&#10;AgAAZHJzL2Rvd25yZXYueG1sUEsFBgAAAAAEAAQA9wAAAI8DAAAAAA==&#10;">
              <v:imagedata r:id="rId59" o:title=""/>
              <v:path arrowok="t"/>
            </v:shape>
            <v:shape id="Textfeld 11" o:spid="_x0000_s1031" type="#_x0000_t202" style="position:absolute;top:23853;width:25031;height:246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u/FMMA&#10;AADbAAAADwAAAGRycy9kb3ducmV2LnhtbERPS2vCQBC+C/6HZQredBNBkdRVQkBaij34uHibZsck&#10;NDsbs9sk9te7hYK3+fies94OphYdta6yrCCeRSCIc6srLhScT7vpCoTzyBpry6TgTg62m/FojYm2&#10;PR+oO/pChBB2CSoovW8SKV1ekkE3sw1x4K62NegDbAupW+xDuKnlPIqW0mDFoaHEhrKS8u/jj1Hw&#10;ke0+8fA1N6vfOnvbX9Pmdr4slJq8DOkrCE+Df4r/3e86zI/h75dwgN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1u/FMMAAADbAAAADwAAAAAAAAAAAAAAAACYAgAAZHJzL2Rv&#10;d25yZXYueG1sUEsFBgAAAAAEAAQA9QAAAIgDAAAAAA==&#10;" filled="f" stroked="f" strokeweight=".5pt">
              <v:textbox>
                <w:txbxContent>
                  <w:p w:rsidR="00217BEB" w:rsidRPr="00B22D80" w:rsidRDefault="00217BEB" w:rsidP="009F1C9E">
                    <w:pPr>
                      <w:rPr>
                        <w:i/>
                        <w:sz w:val="18"/>
                        <w:szCs w:val="18"/>
                      </w:rPr>
                    </w:pPr>
                    <w:r>
                      <w:rPr>
                        <w:i/>
                        <w:sz w:val="18"/>
                        <w:szCs w:val="18"/>
                      </w:rPr>
                      <w:t>Abb. 2 Codeformatierung Ruby on Rails</w:t>
                    </w:r>
                  </w:p>
                </w:txbxContent>
              </v:textbox>
            </v:shape>
            <w10:wrap type="topAndBottom"/>
          </v:group>
        </w:pict>
      </w:r>
      <w:r w:rsidR="0017407D">
        <w:t>Auf der nachfolgenden Abbildung (Abb. 2 Codeformatierung Ruby on Rails) sind sämtliche wichtigen Codeformatierungen ersichtlich, die für unser Projekt verwendet werden.</w:t>
      </w:r>
    </w:p>
    <w:p w:rsidR="00077C25" w:rsidRDefault="00077C25" w:rsidP="00123977">
      <w:pPr>
        <w:pStyle w:val="Heading3"/>
      </w:pPr>
      <w:bookmarkStart w:id="160" w:name="_Toc287278392"/>
      <w:bookmarkStart w:id="161" w:name="_Toc287347060"/>
      <w:r>
        <w:lastRenderedPageBreak/>
        <w:t>Projektautomation</w:t>
      </w:r>
      <w:bookmarkEnd w:id="160"/>
      <w:bookmarkEnd w:id="161"/>
    </w:p>
    <w:p w:rsidR="00077C25" w:rsidRDefault="00077C25" w:rsidP="005077B0">
      <w:pPr>
        <w:pStyle w:val="ListParagraph"/>
        <w:numPr>
          <w:ilvl w:val="0"/>
          <w:numId w:val="9"/>
        </w:numPr>
      </w:pPr>
      <w:r>
        <w:t>Im Android-Teil sorgt ein Ant-Skript für regelmässiges kompilieren und automatisiertes Testen des Projektes.</w:t>
      </w:r>
    </w:p>
    <w:p w:rsidR="00787091" w:rsidRDefault="00077C25" w:rsidP="00EB0942">
      <w:pPr>
        <w:pStyle w:val="ListParagraph"/>
        <w:numPr>
          <w:ilvl w:val="0"/>
          <w:numId w:val="9"/>
        </w:numPr>
      </w:pPr>
      <w:r>
        <w:t>Für den Rails</w:t>
      </w:r>
      <w:r w:rsidR="003D592D">
        <w:t>-Teil sind keine automatischen B</w:t>
      </w:r>
      <w:r>
        <w:t xml:space="preserve">uilds vorgesehen, da Ruby eine Skriptsprache ist und dementsprechend nicht kompiliert werden muss. </w:t>
      </w:r>
      <w:r w:rsidR="00787091">
        <w:t>Das Framework sieht automatische Tests bereits vor, die vor jedem Commit vom Entwickler manuell ausgelöst werden müssen</w:t>
      </w:r>
      <w:r w:rsidR="00035C6B">
        <w:t xml:space="preserve"> (Befehl: raketest)</w:t>
      </w:r>
      <w:r w:rsidR="00787091">
        <w:t>.</w:t>
      </w:r>
      <w:r w:rsidR="00FC119A">
        <w:t xml:space="preserve"> </w:t>
      </w:r>
      <w:r w:rsidR="004B7794">
        <w:t>Falls sich wiederholende Tasks anfallen, wie z.B. das Simulieren eines neuen Stundeneintrags mit GPS Koordinaten, so wird dafür ein eigener Rake-Task geschrieben, der dann über die Konsole (rake TASK_NAME) ausgelöst werden kann.</w:t>
      </w:r>
    </w:p>
    <w:p w:rsidR="0038760D" w:rsidRDefault="00077C25" w:rsidP="00787091">
      <w:r>
        <w:t xml:space="preserve">Der Einsatz eines </w:t>
      </w:r>
      <w:r w:rsidR="005151A8">
        <w:t>Jenkins (Hudson)</w:t>
      </w:r>
      <w:r>
        <w:t xml:space="preserve">-Servers hat sich nach einer Teambesprechung als nicht </w:t>
      </w:r>
      <w:r w:rsidR="004A05BE">
        <w:t>s</w:t>
      </w:r>
      <w:r>
        <w:t>innvoll e</w:t>
      </w:r>
      <w:r w:rsidR="00A737C5">
        <w:t>rwiesen.</w:t>
      </w:r>
    </w:p>
    <w:p w:rsidR="00077C25" w:rsidRPr="00B46ABF" w:rsidRDefault="00077C25" w:rsidP="00B46ABF">
      <w:pPr>
        <w:pStyle w:val="Heading2"/>
      </w:pPr>
      <w:bookmarkStart w:id="162" w:name="_Toc286936125"/>
      <w:bookmarkStart w:id="163" w:name="_Toc287278393"/>
      <w:bookmarkStart w:id="164" w:name="_Toc287347061"/>
      <w:r w:rsidRPr="00B46ABF">
        <w:t>Tests</w:t>
      </w:r>
      <w:bookmarkEnd w:id="162"/>
      <w:bookmarkEnd w:id="163"/>
      <w:bookmarkEnd w:id="164"/>
    </w:p>
    <w:p w:rsidR="00077C25" w:rsidRDefault="00077C25" w:rsidP="004D1D9F">
      <w:pPr>
        <w:pStyle w:val="Heading3"/>
      </w:pPr>
      <w:bookmarkStart w:id="165" w:name="_Toc287278394"/>
      <w:bookmarkStart w:id="166" w:name="_Toc287347062"/>
      <w:r>
        <w:t>Unit Tests</w:t>
      </w:r>
      <w:bookmarkEnd w:id="165"/>
      <w:bookmarkEnd w:id="166"/>
    </w:p>
    <w:p w:rsidR="004D1D9F" w:rsidRDefault="00F3523B" w:rsidP="004D1D9F">
      <w:r>
        <w:t>Für alle wichtigen Klassen werden Unit Tests geschrieben. Dadurch kann eine hohe Qualität der einzelnen Komponenten in sich selbst gewährleistet werden. Um die Tests durchzuführen, werden Skripts geschrieben, damit die Tests automatisiert ausgeführt werden können (z.B. mit dem Befehl „raketest“).</w:t>
      </w:r>
    </w:p>
    <w:p w:rsidR="00692C1E" w:rsidRDefault="00692C1E" w:rsidP="00692C1E">
      <w:pPr>
        <w:pStyle w:val="Heading4"/>
      </w:pPr>
      <w:r>
        <w:t>Android</w:t>
      </w:r>
    </w:p>
    <w:p w:rsidR="00692C1E" w:rsidRPr="00692C1E" w:rsidRDefault="00692C1E" w:rsidP="00692C1E">
      <w:r>
        <w:t>Auf Android wird JUnit 3 eingesetz. Es ist jedoch nicht direkt TestCase (JUnit Standard) sondern AndroidTestCase (Android spezifisch, erbt von TestCase) zu verwenden.</w:t>
      </w:r>
    </w:p>
    <w:p w:rsidR="00280F5E" w:rsidRDefault="00692C1E" w:rsidP="00280F5E">
      <w:pPr>
        <w:pStyle w:val="Heading4"/>
      </w:pPr>
      <w:r>
        <w:t>Rails</w:t>
      </w:r>
    </w:p>
    <w:p w:rsidR="00692C1E" w:rsidRPr="00692C1E" w:rsidRDefault="00692C1E" w:rsidP="00692C1E">
      <w:r>
        <w:t>Das Ruby on Rails Framework unterstützt Unit Tests</w:t>
      </w:r>
      <w:r w:rsidR="00C5133B">
        <w:t xml:space="preserve"> für Models</w:t>
      </w:r>
      <w:r>
        <w:t>.</w:t>
      </w:r>
      <w:r w:rsidR="00C5133B">
        <w:t xml:space="preserve"> Deshalb werd</w:t>
      </w:r>
      <w:r w:rsidR="00DC33EE">
        <w:t>en diese mit Unit Test getestet, das Entsprechende Modul heisst test_helper.</w:t>
      </w:r>
    </w:p>
    <w:p w:rsidR="00280F5E" w:rsidRDefault="00280F5E" w:rsidP="004D1D9F">
      <w:r>
        <w:t>Da im Ruby on Rails Teil die Controller (Klassen) per Functional Tests getestet werden, werden statt Unit Tests im Rails Teil für die Controller Functional Tests geschrieben. Da die Functional praktisch den Unit Tests für die Controller entsprechen, fallen die Functional Tests in die Arbeitspakete / Kategorie der Unit Tests.</w:t>
      </w:r>
    </w:p>
    <w:p w:rsidR="00077C25" w:rsidRDefault="00077C25" w:rsidP="003D4C99">
      <w:pPr>
        <w:pStyle w:val="Heading3"/>
      </w:pPr>
      <w:bookmarkStart w:id="167" w:name="_Toc287278395"/>
      <w:bookmarkStart w:id="168" w:name="_Toc287347063"/>
      <w:r>
        <w:t>Systemtests</w:t>
      </w:r>
      <w:bookmarkEnd w:id="167"/>
      <w:bookmarkEnd w:id="168"/>
    </w:p>
    <w:p w:rsidR="005C6619" w:rsidRDefault="00FC119A" w:rsidP="005C6619">
      <w:r>
        <w:t>Am Ende der Milestones 3, 4 und 5 werden umfassende Systemtests durchgeführt. Dazu wird im Vorfeld ein Testskript entworfen, für das alle Ergebnisse in einem Testprotokoll festgehalten werden. Dieses Protokoll bi</w:t>
      </w:r>
      <w:r w:rsidR="005A7B2A">
        <w:t xml:space="preserve">ldet dann die Grundlage für die </w:t>
      </w:r>
      <w:r>
        <w:t>„Bugfixing“</w:t>
      </w:r>
      <w:r w:rsidR="005A7B2A">
        <w:t>-Arbeitspakete</w:t>
      </w:r>
    </w:p>
    <w:p w:rsidR="005C6619" w:rsidRDefault="005C6619" w:rsidP="005C6619">
      <w:pPr>
        <w:pStyle w:val="Heading3"/>
      </w:pPr>
      <w:bookmarkStart w:id="169" w:name="_Toc287278396"/>
      <w:bookmarkStart w:id="170" w:name="_Toc287347064"/>
      <w:r>
        <w:t>Usability Tests</w:t>
      </w:r>
      <w:bookmarkEnd w:id="169"/>
      <w:bookmarkEnd w:id="170"/>
    </w:p>
    <w:p w:rsidR="008D2924" w:rsidRDefault="008D2924" w:rsidP="008D2924">
      <w:r>
        <w:t xml:space="preserve">In der Elaboration Phase werden Paper-Prototyping Methoden eingesetzt, falls in dieser Phase genügend Zeit bleibt (optional, die Iteration ist noch nicht genau definiert). </w:t>
      </w:r>
      <w:r w:rsidR="00683DFB">
        <w:t>Im diesem Fall</w:t>
      </w:r>
      <w:r>
        <w:t xml:space="preserve"> wird das entsprechende Ticket einer entsprechenden Iteration zugewiesen.</w:t>
      </w:r>
    </w:p>
    <w:p w:rsidR="005C6619" w:rsidRDefault="005C6619" w:rsidP="00B46ABF">
      <w:r>
        <w:t>Später, am Ende der Construction Phase, werden Usability Tests mit echten Benutzern durchgeführt, um Schwächen im Bereich Usability zu erkennen und zu beseitigen.</w:t>
      </w:r>
    </w:p>
    <w:sectPr w:rsidR="005C6619" w:rsidSect="008E328B">
      <w:headerReference w:type="default" r:id="rId60"/>
      <w:footerReference w:type="default" r:id="rId61"/>
      <w:pgSz w:w="11906" w:h="16838"/>
      <w:pgMar w:top="1417" w:right="1417" w:bottom="1134" w:left="1417"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70FF1" w:rsidRDefault="00170FF1" w:rsidP="008F2373">
      <w:pPr>
        <w:spacing w:after="0"/>
      </w:pPr>
      <w:r>
        <w:separator/>
      </w:r>
    </w:p>
  </w:endnote>
  <w:endnote w:type="continuationSeparator" w:id="1">
    <w:p w:rsidR="00170FF1" w:rsidRDefault="00170FF1" w:rsidP="008F2373">
      <w:pPr>
        <w:spacing w:after="0"/>
      </w:pPr>
      <w:r>
        <w:continuationSeparator/>
      </w:r>
    </w:p>
  </w:endnote>
  <w:endnote w:type="continuationNotice" w:id="2">
    <w:p w:rsidR="00170FF1" w:rsidRDefault="00170FF1">
      <w:pPr>
        <w:spacing w:after="0"/>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altName w:val="Symbol"/>
    <w:panose1 w:val="05000000000000000000"/>
    <w:charset w:val="02"/>
    <w:family w:val="auto"/>
    <w:notTrueTyp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BEB" w:rsidRDefault="00217BEB">
    <w:pPr>
      <w:pStyle w:val="Footer"/>
    </w:pPr>
    <w:r w:rsidRPr="00EE2AB1">
      <w:rPr>
        <w:lang w:val="en-GB"/>
      </w:rPr>
      <w:t>EL, HC, SD, TD, WR</w:t>
    </w:r>
    <w:r w:rsidRPr="00EE2AB1">
      <w:rPr>
        <w:lang w:val="en-GB"/>
      </w:rPr>
      <w:tab/>
    </w:r>
    <w:fldSimple w:instr=" DATE  \@ &quot;d. MMMM yyyy&quot;  \* MERGEFORMAT ">
      <w:r w:rsidR="001B5291">
        <w:rPr>
          <w:noProof/>
        </w:rPr>
        <w:t>8. März 2011</w:t>
      </w:r>
    </w:fldSimple>
    <w:r>
      <w:tab/>
    </w:r>
    <w:r>
      <w:rPr>
        <w:lang w:val="de-DE"/>
      </w:rPr>
      <w:t xml:space="preserve">Seite </w:t>
    </w:r>
    <w:r w:rsidR="00747D14">
      <w:rPr>
        <w:b/>
      </w:rPr>
      <w:fldChar w:fldCharType="begin"/>
    </w:r>
    <w:r>
      <w:rPr>
        <w:b/>
      </w:rPr>
      <w:instrText>PAGE  \* Arabic  \* MERGEFORMAT</w:instrText>
    </w:r>
    <w:r w:rsidR="00747D14">
      <w:rPr>
        <w:b/>
      </w:rPr>
      <w:fldChar w:fldCharType="separate"/>
    </w:r>
    <w:r w:rsidR="001B5291" w:rsidRPr="001B5291">
      <w:rPr>
        <w:b/>
        <w:noProof/>
        <w:lang w:val="de-DE"/>
      </w:rPr>
      <w:t>8</w:t>
    </w:r>
    <w:r w:rsidR="00747D14">
      <w:rPr>
        <w:b/>
      </w:rPr>
      <w:fldChar w:fldCharType="end"/>
    </w:r>
    <w:r>
      <w:rPr>
        <w:lang w:val="de-DE"/>
      </w:rPr>
      <w:t xml:space="preserve"> von </w:t>
    </w:r>
    <w:fldSimple w:instr="NUMPAGES  \* Arabic  \* MERGEFORMAT">
      <w:r w:rsidR="001B5291" w:rsidRPr="001B5291">
        <w:rPr>
          <w:b/>
          <w:noProof/>
          <w:lang w:val="de-DE"/>
        </w:rPr>
        <w:t>23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70FF1" w:rsidRDefault="00170FF1" w:rsidP="008F2373">
      <w:pPr>
        <w:spacing w:after="0"/>
      </w:pPr>
      <w:r>
        <w:separator/>
      </w:r>
    </w:p>
  </w:footnote>
  <w:footnote w:type="continuationSeparator" w:id="1">
    <w:p w:rsidR="00170FF1" w:rsidRDefault="00170FF1" w:rsidP="008F2373">
      <w:pPr>
        <w:spacing w:after="0"/>
      </w:pPr>
      <w:r>
        <w:continuationSeparator/>
      </w:r>
    </w:p>
  </w:footnote>
  <w:footnote w:type="continuationNotice" w:id="2">
    <w:p w:rsidR="00170FF1" w:rsidRDefault="00170FF1">
      <w:pPr>
        <w:spacing w:after="0"/>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BEB" w:rsidRDefault="00217BEB">
    <w:pPr>
      <w:pStyle w:val="Header"/>
    </w:pPr>
    <w:r>
      <w:rPr>
        <w:noProof/>
        <w:lang w:eastAsia="de-CH"/>
      </w:rPr>
      <w:drawing>
        <wp:anchor distT="0" distB="0" distL="114300" distR="114300" simplePos="0" relativeHeight="251658240" behindDoc="1" locked="0" layoutInCell="1" allowOverlap="1">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bwMode="auto">
                  <a:xfrm>
                    <a:off x="0" y="0"/>
                    <a:ext cx="967105" cy="378460"/>
                  </a:xfrm>
                  <a:prstGeom prst="rect">
                    <a:avLst/>
                  </a:prstGeom>
                  <a:noFill/>
                  <a:ln>
                    <a:noFill/>
                  </a:ln>
                </pic:spPr>
              </pic:pic>
            </a:graphicData>
          </a:graphic>
        </wp:anchor>
      </w:drawing>
    </w:r>
    <w:r>
      <w:t>SE2 Projekt MRT - Projektplan</w:t>
    </w:r>
    <w:r>
      <w:tab/>
    </w:r>
    <w: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546946"/>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9000A"/>
    <w:multiLevelType w:val="hybridMultilevel"/>
    <w:tmpl w:val="9C60B41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18971F11"/>
    <w:multiLevelType w:val="multilevel"/>
    <w:tmpl w:val="1292F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A2D7374"/>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B8913FE"/>
    <w:multiLevelType w:val="hybridMultilevel"/>
    <w:tmpl w:val="4916436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D463F2E"/>
    <w:multiLevelType w:val="hybridMultilevel"/>
    <w:tmpl w:val="E2C05D24"/>
    <w:lvl w:ilvl="0" w:tplc="2F9A73AA">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26891BC1"/>
    <w:multiLevelType w:val="multilevel"/>
    <w:tmpl w:val="C91E2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9F5808"/>
    <w:multiLevelType w:val="multilevel"/>
    <w:tmpl w:val="D340FB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8E27596"/>
    <w:multiLevelType w:val="multilevel"/>
    <w:tmpl w:val="7DCC5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48791320"/>
    <w:multiLevelType w:val="hybridMultilevel"/>
    <w:tmpl w:val="142C539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nsid w:val="5D7C383C"/>
    <w:multiLevelType w:val="multilevel"/>
    <w:tmpl w:val="05283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21D2F3E"/>
    <w:multiLevelType w:val="hybridMultilevel"/>
    <w:tmpl w:val="446A0B10"/>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71A228F"/>
    <w:multiLevelType w:val="multilevel"/>
    <w:tmpl w:val="03CE33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E86467"/>
    <w:multiLevelType w:val="hybridMultilevel"/>
    <w:tmpl w:val="32A0941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7">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796E40C7"/>
    <w:multiLevelType w:val="multilevel"/>
    <w:tmpl w:val="A51A84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B8773A"/>
    <w:multiLevelType w:val="multilevel"/>
    <w:tmpl w:val="6BF6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6"/>
  </w:num>
  <w:num w:numId="3">
    <w:abstractNumId w:val="17"/>
  </w:num>
  <w:num w:numId="4">
    <w:abstractNumId w:val="11"/>
  </w:num>
  <w:num w:numId="5">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6">
    <w:abstractNumId w:val="2"/>
  </w:num>
  <w:num w:numId="7">
    <w:abstractNumId w:val="0"/>
  </w:num>
  <w:num w:numId="8">
    <w:abstractNumId w:val="20"/>
  </w:num>
  <w:num w:numId="9">
    <w:abstractNumId w:val="9"/>
    <w:lvlOverride w:ilvl="0">
      <w:lvl w:ilvl="0">
        <w:start w:val="1"/>
        <w:numFmt w:val="bullet"/>
        <w:lvlText w:val=""/>
        <w:lvlJc w:val="left"/>
        <w:pPr>
          <w:tabs>
            <w:tab w:val="num" w:pos="720"/>
          </w:tabs>
          <w:ind w:left="720" w:hanging="360"/>
        </w:pPr>
        <w:rPr>
          <w:rFonts w:ascii="Symbol" w:hAnsi="Symbol" w:hint="default"/>
          <w:sz w:val="20"/>
        </w:rPr>
      </w:lvl>
    </w:lvlOverride>
    <w:lvlOverride w:ilvl="1">
      <w:lvl w:ilvl="1">
        <w:start w:val="1"/>
        <w:numFmt w:val="bullet"/>
        <w:lvlText w:val="o"/>
        <w:lvlJc w:val="left"/>
        <w:pPr>
          <w:tabs>
            <w:tab w:val="num" w:pos="1440"/>
          </w:tabs>
          <w:ind w:left="1440" w:hanging="360"/>
        </w:pPr>
        <w:rPr>
          <w:rFonts w:ascii="Courier New" w:hAnsi="Courier New"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tentative="1">
        <w:start w:val="1"/>
        <w:numFmt w:val="bullet"/>
        <w:lvlText w:val=""/>
        <w:lvlJc w:val="left"/>
        <w:pPr>
          <w:tabs>
            <w:tab w:val="num" w:pos="2880"/>
          </w:tabs>
          <w:ind w:left="2880" w:hanging="360"/>
        </w:pPr>
        <w:rPr>
          <w:rFonts w:ascii="Wingdings" w:hAnsi="Wingdings" w:hint="default"/>
          <w:sz w:val="20"/>
        </w:rPr>
      </w:lvl>
    </w:lvlOverride>
    <w:lvlOverride w:ilvl="4">
      <w:lvl w:ilvl="4" w:tentative="1">
        <w:start w:val="1"/>
        <w:numFmt w:val="bullet"/>
        <w:lvlText w:val=""/>
        <w:lvlJc w:val="left"/>
        <w:pPr>
          <w:tabs>
            <w:tab w:val="num" w:pos="3600"/>
          </w:tabs>
          <w:ind w:left="3600" w:hanging="360"/>
        </w:pPr>
        <w:rPr>
          <w:rFonts w:ascii="Wingdings" w:hAnsi="Wingdings" w:hint="default"/>
          <w:sz w:val="20"/>
        </w:rPr>
      </w:lvl>
    </w:lvlOverride>
    <w:lvlOverride w:ilvl="5">
      <w:lvl w:ilvl="5" w:tentative="1">
        <w:start w:val="1"/>
        <w:numFmt w:val="bullet"/>
        <w:lvlText w:val=""/>
        <w:lvlJc w:val="left"/>
        <w:pPr>
          <w:tabs>
            <w:tab w:val="num" w:pos="4320"/>
          </w:tabs>
          <w:ind w:left="4320" w:hanging="360"/>
        </w:pPr>
        <w:rPr>
          <w:rFonts w:ascii="Wingdings" w:hAnsi="Wingdings" w:hint="default"/>
          <w:sz w:val="20"/>
        </w:rPr>
      </w:lvl>
    </w:lvlOverride>
    <w:lvlOverride w:ilvl="6">
      <w:lvl w:ilvl="6" w:tentative="1">
        <w:start w:val="1"/>
        <w:numFmt w:val="bullet"/>
        <w:lvlText w:val=""/>
        <w:lvlJc w:val="left"/>
        <w:pPr>
          <w:tabs>
            <w:tab w:val="num" w:pos="5040"/>
          </w:tabs>
          <w:ind w:left="5040" w:hanging="360"/>
        </w:pPr>
        <w:rPr>
          <w:rFonts w:ascii="Wingdings" w:hAnsi="Wingdings" w:hint="default"/>
          <w:sz w:val="20"/>
        </w:rPr>
      </w:lvl>
    </w:lvlOverride>
    <w:lvlOverride w:ilvl="7">
      <w:lvl w:ilvl="7" w:tentative="1">
        <w:start w:val="1"/>
        <w:numFmt w:val="bullet"/>
        <w:lvlText w:val=""/>
        <w:lvlJc w:val="left"/>
        <w:pPr>
          <w:tabs>
            <w:tab w:val="num" w:pos="5760"/>
          </w:tabs>
          <w:ind w:left="5760" w:hanging="360"/>
        </w:pPr>
        <w:rPr>
          <w:rFonts w:ascii="Wingdings" w:hAnsi="Wingdings" w:hint="default"/>
          <w:sz w:val="20"/>
        </w:rPr>
      </w:lvl>
    </w:lvlOverride>
    <w:lvlOverride w:ilvl="8">
      <w:lvl w:ilvl="8" w:tentative="1">
        <w:start w:val="1"/>
        <w:numFmt w:val="bullet"/>
        <w:lvlText w:val=""/>
        <w:lvlJc w:val="left"/>
        <w:pPr>
          <w:tabs>
            <w:tab w:val="num" w:pos="6480"/>
          </w:tabs>
          <w:ind w:left="6480" w:hanging="360"/>
        </w:pPr>
        <w:rPr>
          <w:rFonts w:ascii="Wingdings" w:hAnsi="Wingdings" w:hint="default"/>
          <w:sz w:val="20"/>
        </w:rPr>
      </w:lvl>
    </w:lvlOverride>
  </w:num>
  <w:num w:numId="10">
    <w:abstractNumId w:val="13"/>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1">
    <w:abstractNumId w:val="10"/>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15"/>
    <w:lvlOverride w:ilvl="0">
      <w:lvl w:ilvl="0">
        <w:numFmt w:val="decimal"/>
        <w:lvlText w:val=""/>
        <w:lvlJc w:val="left"/>
      </w:lvl>
    </w:lvlOverride>
    <w:lvlOverride w:ilvl="1">
      <w:lvl w:ilvl="1">
        <w:numFmt w:val="decimal"/>
        <w:lvlText w:val=""/>
        <w:lvlJc w:val="left"/>
      </w:lvl>
    </w:lvlOverride>
    <w:lvlOverride w:ilvl="2">
      <w:lvl w:ilvl="2">
        <w:numFmt w:val="bullet"/>
        <w:lvlText w:val=""/>
        <w:lvlJc w:val="left"/>
        <w:pPr>
          <w:tabs>
            <w:tab w:val="num" w:pos="2160"/>
          </w:tabs>
          <w:ind w:left="2160" w:hanging="360"/>
        </w:pPr>
        <w:rPr>
          <w:rFonts w:ascii="Symbol" w:hAnsi="Symbol" w:hint="default"/>
          <w:sz w:val="20"/>
        </w:rPr>
      </w:lvl>
    </w:lvlOverride>
  </w:num>
  <w:num w:numId="13">
    <w:abstractNumId w:val="3"/>
  </w:num>
  <w:num w:numId="14">
    <w:abstractNumId w:val="8"/>
  </w:num>
  <w:num w:numId="15">
    <w:abstractNumId w:val="12"/>
  </w:num>
  <w:num w:numId="16">
    <w:abstractNumId w:val="5"/>
  </w:num>
  <w:num w:numId="17">
    <w:abstractNumId w:val="4"/>
  </w:num>
  <w:num w:numId="18">
    <w:abstractNumId w:val="14"/>
  </w:num>
  <w:num w:numId="19">
    <w:abstractNumId w:val="1"/>
  </w:num>
  <w:num w:numId="20">
    <w:abstractNumId w:val="18"/>
  </w:num>
  <w:num w:numId="21">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ttachedTemplate r:id="rId1"/>
  <w:defaultTabStop w:val="708"/>
  <w:hyphenationZone w:val="425"/>
  <w:characterSpacingControl w:val="doNotCompress"/>
  <w:hdrShapeDefaults>
    <o:shapedefaults v:ext="edit" spidmax="11266"/>
  </w:hdrShapeDefaults>
  <w:footnotePr>
    <w:footnote w:id="0"/>
    <w:footnote w:id="1"/>
    <w:footnote w:id="2"/>
  </w:footnotePr>
  <w:endnotePr>
    <w:endnote w:id="0"/>
    <w:endnote w:id="1"/>
    <w:endnote w:id="2"/>
  </w:endnotePr>
  <w:compat>
    <w:useFELayout/>
  </w:compat>
  <w:rsids>
    <w:rsidRoot w:val="003342B3"/>
    <w:rsid w:val="00001084"/>
    <w:rsid w:val="00007BFB"/>
    <w:rsid w:val="000133FC"/>
    <w:rsid w:val="0001421C"/>
    <w:rsid w:val="00017E6F"/>
    <w:rsid w:val="00034926"/>
    <w:rsid w:val="00035C6B"/>
    <w:rsid w:val="0004100A"/>
    <w:rsid w:val="000536A2"/>
    <w:rsid w:val="000546A5"/>
    <w:rsid w:val="0005598C"/>
    <w:rsid w:val="0006205E"/>
    <w:rsid w:val="00066CE2"/>
    <w:rsid w:val="00067E66"/>
    <w:rsid w:val="0007097A"/>
    <w:rsid w:val="00074663"/>
    <w:rsid w:val="000771CD"/>
    <w:rsid w:val="00077C25"/>
    <w:rsid w:val="00083C05"/>
    <w:rsid w:val="000907DF"/>
    <w:rsid w:val="00091170"/>
    <w:rsid w:val="00093F94"/>
    <w:rsid w:val="00097AB6"/>
    <w:rsid w:val="000A00E4"/>
    <w:rsid w:val="000A31EB"/>
    <w:rsid w:val="000B2DF3"/>
    <w:rsid w:val="000B658F"/>
    <w:rsid w:val="000C052F"/>
    <w:rsid w:val="000C48F0"/>
    <w:rsid w:val="000E1A68"/>
    <w:rsid w:val="000E2361"/>
    <w:rsid w:val="000E71F7"/>
    <w:rsid w:val="000F0543"/>
    <w:rsid w:val="000F0C00"/>
    <w:rsid w:val="000F77AF"/>
    <w:rsid w:val="001008A4"/>
    <w:rsid w:val="00106047"/>
    <w:rsid w:val="0011566F"/>
    <w:rsid w:val="0011603C"/>
    <w:rsid w:val="00123977"/>
    <w:rsid w:val="00127ED5"/>
    <w:rsid w:val="00141CA8"/>
    <w:rsid w:val="001433B3"/>
    <w:rsid w:val="0014617D"/>
    <w:rsid w:val="00151706"/>
    <w:rsid w:val="0015446E"/>
    <w:rsid w:val="00156373"/>
    <w:rsid w:val="00157BFB"/>
    <w:rsid w:val="001609C2"/>
    <w:rsid w:val="0016522C"/>
    <w:rsid w:val="001672F1"/>
    <w:rsid w:val="00170CA0"/>
    <w:rsid w:val="00170FF1"/>
    <w:rsid w:val="0017407D"/>
    <w:rsid w:val="001762B7"/>
    <w:rsid w:val="00176A89"/>
    <w:rsid w:val="00177316"/>
    <w:rsid w:val="00180AB3"/>
    <w:rsid w:val="00181DA7"/>
    <w:rsid w:val="00183B79"/>
    <w:rsid w:val="00197D81"/>
    <w:rsid w:val="001A47A0"/>
    <w:rsid w:val="001A48AA"/>
    <w:rsid w:val="001B10EE"/>
    <w:rsid w:val="001B1FAA"/>
    <w:rsid w:val="001B5291"/>
    <w:rsid w:val="001D17F5"/>
    <w:rsid w:val="001D26EC"/>
    <w:rsid w:val="001D6FEB"/>
    <w:rsid w:val="001E00B8"/>
    <w:rsid w:val="001E57F8"/>
    <w:rsid w:val="001F1125"/>
    <w:rsid w:val="001F23D0"/>
    <w:rsid w:val="001F2A8C"/>
    <w:rsid w:val="00203684"/>
    <w:rsid w:val="002103B2"/>
    <w:rsid w:val="00216F3B"/>
    <w:rsid w:val="00217BEB"/>
    <w:rsid w:val="00223137"/>
    <w:rsid w:val="00233751"/>
    <w:rsid w:val="0023389C"/>
    <w:rsid w:val="002367D0"/>
    <w:rsid w:val="00237F5F"/>
    <w:rsid w:val="00241FD4"/>
    <w:rsid w:val="00257F19"/>
    <w:rsid w:val="0026117E"/>
    <w:rsid w:val="00263C27"/>
    <w:rsid w:val="0026560F"/>
    <w:rsid w:val="00266514"/>
    <w:rsid w:val="00271917"/>
    <w:rsid w:val="00273456"/>
    <w:rsid w:val="00274B52"/>
    <w:rsid w:val="00276DCB"/>
    <w:rsid w:val="00280F5E"/>
    <w:rsid w:val="00286079"/>
    <w:rsid w:val="0029540C"/>
    <w:rsid w:val="00295B1C"/>
    <w:rsid w:val="002A1573"/>
    <w:rsid w:val="002A2DAE"/>
    <w:rsid w:val="002A4012"/>
    <w:rsid w:val="002A43C9"/>
    <w:rsid w:val="002A459E"/>
    <w:rsid w:val="002B1BAD"/>
    <w:rsid w:val="002B51BA"/>
    <w:rsid w:val="002B7672"/>
    <w:rsid w:val="002C512E"/>
    <w:rsid w:val="002C5976"/>
    <w:rsid w:val="002D3021"/>
    <w:rsid w:val="002D562A"/>
    <w:rsid w:val="002D7B2F"/>
    <w:rsid w:val="002E037F"/>
    <w:rsid w:val="002E16A4"/>
    <w:rsid w:val="002E65A6"/>
    <w:rsid w:val="002F20D1"/>
    <w:rsid w:val="002F2230"/>
    <w:rsid w:val="002F28DD"/>
    <w:rsid w:val="00301A0A"/>
    <w:rsid w:val="003056C6"/>
    <w:rsid w:val="00315EE7"/>
    <w:rsid w:val="003214B3"/>
    <w:rsid w:val="003225BB"/>
    <w:rsid w:val="00323187"/>
    <w:rsid w:val="00325FB8"/>
    <w:rsid w:val="00326FA8"/>
    <w:rsid w:val="003342B3"/>
    <w:rsid w:val="00334FCE"/>
    <w:rsid w:val="003456D0"/>
    <w:rsid w:val="003464AC"/>
    <w:rsid w:val="003509A6"/>
    <w:rsid w:val="00353578"/>
    <w:rsid w:val="00356791"/>
    <w:rsid w:val="00362371"/>
    <w:rsid w:val="00366804"/>
    <w:rsid w:val="0036783C"/>
    <w:rsid w:val="003702D5"/>
    <w:rsid w:val="0037354C"/>
    <w:rsid w:val="003805F9"/>
    <w:rsid w:val="0038760D"/>
    <w:rsid w:val="003926FE"/>
    <w:rsid w:val="003A0ADD"/>
    <w:rsid w:val="003A5C55"/>
    <w:rsid w:val="003B51D5"/>
    <w:rsid w:val="003C12BD"/>
    <w:rsid w:val="003C2A33"/>
    <w:rsid w:val="003C3BB7"/>
    <w:rsid w:val="003C5497"/>
    <w:rsid w:val="003D4C99"/>
    <w:rsid w:val="003D592D"/>
    <w:rsid w:val="003E40FB"/>
    <w:rsid w:val="003F09AD"/>
    <w:rsid w:val="003F426D"/>
    <w:rsid w:val="004056D7"/>
    <w:rsid w:val="004128A4"/>
    <w:rsid w:val="004222AF"/>
    <w:rsid w:val="00425A4E"/>
    <w:rsid w:val="004373B9"/>
    <w:rsid w:val="00437DD7"/>
    <w:rsid w:val="00442B91"/>
    <w:rsid w:val="00450646"/>
    <w:rsid w:val="004520D8"/>
    <w:rsid w:val="004539A3"/>
    <w:rsid w:val="00454ECE"/>
    <w:rsid w:val="00460343"/>
    <w:rsid w:val="00466FBA"/>
    <w:rsid w:val="004679E1"/>
    <w:rsid w:val="0047445C"/>
    <w:rsid w:val="00483BC4"/>
    <w:rsid w:val="00485774"/>
    <w:rsid w:val="0049275D"/>
    <w:rsid w:val="00495A70"/>
    <w:rsid w:val="004A05BE"/>
    <w:rsid w:val="004A3AC5"/>
    <w:rsid w:val="004A5565"/>
    <w:rsid w:val="004B7794"/>
    <w:rsid w:val="004C41CD"/>
    <w:rsid w:val="004C578E"/>
    <w:rsid w:val="004D1D9F"/>
    <w:rsid w:val="004E3E35"/>
    <w:rsid w:val="004F209E"/>
    <w:rsid w:val="004F637C"/>
    <w:rsid w:val="00500952"/>
    <w:rsid w:val="00505E30"/>
    <w:rsid w:val="00507103"/>
    <w:rsid w:val="005077B0"/>
    <w:rsid w:val="005151A8"/>
    <w:rsid w:val="00515C03"/>
    <w:rsid w:val="005202FD"/>
    <w:rsid w:val="00523921"/>
    <w:rsid w:val="00524E3F"/>
    <w:rsid w:val="00524ECF"/>
    <w:rsid w:val="005278D2"/>
    <w:rsid w:val="00537ABD"/>
    <w:rsid w:val="00537C13"/>
    <w:rsid w:val="00547C50"/>
    <w:rsid w:val="00550926"/>
    <w:rsid w:val="00553E56"/>
    <w:rsid w:val="00565BEA"/>
    <w:rsid w:val="005743F7"/>
    <w:rsid w:val="00577AC1"/>
    <w:rsid w:val="005863D4"/>
    <w:rsid w:val="00586B04"/>
    <w:rsid w:val="00587367"/>
    <w:rsid w:val="00593BC4"/>
    <w:rsid w:val="00594505"/>
    <w:rsid w:val="005A7B2A"/>
    <w:rsid w:val="005B081C"/>
    <w:rsid w:val="005B61F6"/>
    <w:rsid w:val="005C6619"/>
    <w:rsid w:val="005C7862"/>
    <w:rsid w:val="005D166C"/>
    <w:rsid w:val="005D30E9"/>
    <w:rsid w:val="005D39F8"/>
    <w:rsid w:val="005D50E9"/>
    <w:rsid w:val="005E6C04"/>
    <w:rsid w:val="00603EEA"/>
    <w:rsid w:val="0060520A"/>
    <w:rsid w:val="00613F8F"/>
    <w:rsid w:val="00613F98"/>
    <w:rsid w:val="006156A4"/>
    <w:rsid w:val="0062059B"/>
    <w:rsid w:val="0062174A"/>
    <w:rsid w:val="00621FA6"/>
    <w:rsid w:val="006315DB"/>
    <w:rsid w:val="0063610B"/>
    <w:rsid w:val="00637189"/>
    <w:rsid w:val="00640251"/>
    <w:rsid w:val="00640D75"/>
    <w:rsid w:val="006413F8"/>
    <w:rsid w:val="00645055"/>
    <w:rsid w:val="00651384"/>
    <w:rsid w:val="006540FE"/>
    <w:rsid w:val="00662684"/>
    <w:rsid w:val="00663B8F"/>
    <w:rsid w:val="0067752A"/>
    <w:rsid w:val="0068214B"/>
    <w:rsid w:val="00683DFB"/>
    <w:rsid w:val="00686BA9"/>
    <w:rsid w:val="00687B2A"/>
    <w:rsid w:val="00692C1E"/>
    <w:rsid w:val="006939B6"/>
    <w:rsid w:val="00694504"/>
    <w:rsid w:val="00695AA6"/>
    <w:rsid w:val="00695B75"/>
    <w:rsid w:val="00695F14"/>
    <w:rsid w:val="0069637E"/>
    <w:rsid w:val="006B177D"/>
    <w:rsid w:val="006B25A0"/>
    <w:rsid w:val="006B4236"/>
    <w:rsid w:val="006C088C"/>
    <w:rsid w:val="006C6507"/>
    <w:rsid w:val="006D0639"/>
    <w:rsid w:val="006D1031"/>
    <w:rsid w:val="006D6B45"/>
    <w:rsid w:val="006E29D9"/>
    <w:rsid w:val="006E4EE3"/>
    <w:rsid w:val="006F2255"/>
    <w:rsid w:val="006F4481"/>
    <w:rsid w:val="006F5A6F"/>
    <w:rsid w:val="0070453B"/>
    <w:rsid w:val="007149AE"/>
    <w:rsid w:val="00720EBC"/>
    <w:rsid w:val="0072260C"/>
    <w:rsid w:val="00726271"/>
    <w:rsid w:val="00731D24"/>
    <w:rsid w:val="00736418"/>
    <w:rsid w:val="007421CA"/>
    <w:rsid w:val="00742A3E"/>
    <w:rsid w:val="00745F90"/>
    <w:rsid w:val="0074668D"/>
    <w:rsid w:val="00747D14"/>
    <w:rsid w:val="0075029B"/>
    <w:rsid w:val="0075202D"/>
    <w:rsid w:val="007522AC"/>
    <w:rsid w:val="00752471"/>
    <w:rsid w:val="007537D1"/>
    <w:rsid w:val="007773E3"/>
    <w:rsid w:val="00781CCB"/>
    <w:rsid w:val="00786B65"/>
    <w:rsid w:val="00787091"/>
    <w:rsid w:val="0079043F"/>
    <w:rsid w:val="007A06AF"/>
    <w:rsid w:val="007A158A"/>
    <w:rsid w:val="007B291C"/>
    <w:rsid w:val="007B3C44"/>
    <w:rsid w:val="007B442E"/>
    <w:rsid w:val="007B4CE9"/>
    <w:rsid w:val="007C2DFD"/>
    <w:rsid w:val="007C5FA1"/>
    <w:rsid w:val="007C77C3"/>
    <w:rsid w:val="007D342D"/>
    <w:rsid w:val="007D405F"/>
    <w:rsid w:val="007D7E55"/>
    <w:rsid w:val="007F3D68"/>
    <w:rsid w:val="00800A9B"/>
    <w:rsid w:val="00803789"/>
    <w:rsid w:val="00805BF7"/>
    <w:rsid w:val="0081464B"/>
    <w:rsid w:val="0081520C"/>
    <w:rsid w:val="00815AA6"/>
    <w:rsid w:val="0082090E"/>
    <w:rsid w:val="00824A2D"/>
    <w:rsid w:val="008314A1"/>
    <w:rsid w:val="00831FBA"/>
    <w:rsid w:val="00836F61"/>
    <w:rsid w:val="008479EF"/>
    <w:rsid w:val="008544E9"/>
    <w:rsid w:val="00870C31"/>
    <w:rsid w:val="00871FD5"/>
    <w:rsid w:val="008722E3"/>
    <w:rsid w:val="00883131"/>
    <w:rsid w:val="00887085"/>
    <w:rsid w:val="008A4925"/>
    <w:rsid w:val="008A4E18"/>
    <w:rsid w:val="008B38E4"/>
    <w:rsid w:val="008B3B6B"/>
    <w:rsid w:val="008B5A70"/>
    <w:rsid w:val="008C2BD0"/>
    <w:rsid w:val="008C529C"/>
    <w:rsid w:val="008C54BF"/>
    <w:rsid w:val="008D2924"/>
    <w:rsid w:val="008D3A38"/>
    <w:rsid w:val="008D683A"/>
    <w:rsid w:val="008E328B"/>
    <w:rsid w:val="008E74DF"/>
    <w:rsid w:val="008E7E79"/>
    <w:rsid w:val="008F12C7"/>
    <w:rsid w:val="008F2373"/>
    <w:rsid w:val="008F397D"/>
    <w:rsid w:val="008F4D7D"/>
    <w:rsid w:val="00901D72"/>
    <w:rsid w:val="009030F0"/>
    <w:rsid w:val="00904F97"/>
    <w:rsid w:val="00906E0A"/>
    <w:rsid w:val="00910D25"/>
    <w:rsid w:val="00920746"/>
    <w:rsid w:val="009210A0"/>
    <w:rsid w:val="00923861"/>
    <w:rsid w:val="00925C9A"/>
    <w:rsid w:val="00926FB3"/>
    <w:rsid w:val="00937B04"/>
    <w:rsid w:val="00942EBB"/>
    <w:rsid w:val="00942F3A"/>
    <w:rsid w:val="0095260B"/>
    <w:rsid w:val="00952B86"/>
    <w:rsid w:val="009636A2"/>
    <w:rsid w:val="009678CC"/>
    <w:rsid w:val="00970397"/>
    <w:rsid w:val="00970C10"/>
    <w:rsid w:val="00985DD8"/>
    <w:rsid w:val="00994CB7"/>
    <w:rsid w:val="00996952"/>
    <w:rsid w:val="00997AF4"/>
    <w:rsid w:val="009A11C5"/>
    <w:rsid w:val="009A6521"/>
    <w:rsid w:val="009A6C21"/>
    <w:rsid w:val="009B50B2"/>
    <w:rsid w:val="009C1503"/>
    <w:rsid w:val="009C2A42"/>
    <w:rsid w:val="009C5564"/>
    <w:rsid w:val="009C658C"/>
    <w:rsid w:val="009D23A2"/>
    <w:rsid w:val="009E1C51"/>
    <w:rsid w:val="009E3085"/>
    <w:rsid w:val="009E3D2F"/>
    <w:rsid w:val="009E6D22"/>
    <w:rsid w:val="009F1C9E"/>
    <w:rsid w:val="009F53E2"/>
    <w:rsid w:val="00A00558"/>
    <w:rsid w:val="00A01FA8"/>
    <w:rsid w:val="00A06530"/>
    <w:rsid w:val="00A06B4F"/>
    <w:rsid w:val="00A07B8B"/>
    <w:rsid w:val="00A11073"/>
    <w:rsid w:val="00A1373A"/>
    <w:rsid w:val="00A1399E"/>
    <w:rsid w:val="00A14644"/>
    <w:rsid w:val="00A15A06"/>
    <w:rsid w:val="00A21ED7"/>
    <w:rsid w:val="00A305A3"/>
    <w:rsid w:val="00A46583"/>
    <w:rsid w:val="00A53880"/>
    <w:rsid w:val="00A555E9"/>
    <w:rsid w:val="00A562E4"/>
    <w:rsid w:val="00A611DF"/>
    <w:rsid w:val="00A61215"/>
    <w:rsid w:val="00A6239E"/>
    <w:rsid w:val="00A62A1D"/>
    <w:rsid w:val="00A6316B"/>
    <w:rsid w:val="00A66B8E"/>
    <w:rsid w:val="00A72032"/>
    <w:rsid w:val="00A72A39"/>
    <w:rsid w:val="00A737C5"/>
    <w:rsid w:val="00A7547F"/>
    <w:rsid w:val="00A93ED8"/>
    <w:rsid w:val="00A9681C"/>
    <w:rsid w:val="00AB0A98"/>
    <w:rsid w:val="00AB1E9E"/>
    <w:rsid w:val="00AB444D"/>
    <w:rsid w:val="00AB51D5"/>
    <w:rsid w:val="00AC21E1"/>
    <w:rsid w:val="00AC40CC"/>
    <w:rsid w:val="00AE119D"/>
    <w:rsid w:val="00AE3FBC"/>
    <w:rsid w:val="00AE6F7D"/>
    <w:rsid w:val="00AF322A"/>
    <w:rsid w:val="00AF3D95"/>
    <w:rsid w:val="00AF4AE0"/>
    <w:rsid w:val="00B013FB"/>
    <w:rsid w:val="00B038C9"/>
    <w:rsid w:val="00B10239"/>
    <w:rsid w:val="00B1324E"/>
    <w:rsid w:val="00B142CA"/>
    <w:rsid w:val="00B153CB"/>
    <w:rsid w:val="00B2246D"/>
    <w:rsid w:val="00B23A04"/>
    <w:rsid w:val="00B40E4B"/>
    <w:rsid w:val="00B46ABF"/>
    <w:rsid w:val="00B523D4"/>
    <w:rsid w:val="00B63F67"/>
    <w:rsid w:val="00B66E99"/>
    <w:rsid w:val="00B712B5"/>
    <w:rsid w:val="00B73498"/>
    <w:rsid w:val="00B74998"/>
    <w:rsid w:val="00B811DA"/>
    <w:rsid w:val="00B87BAC"/>
    <w:rsid w:val="00B9399B"/>
    <w:rsid w:val="00BA2AD2"/>
    <w:rsid w:val="00BA5D9E"/>
    <w:rsid w:val="00BA7D4C"/>
    <w:rsid w:val="00BB1425"/>
    <w:rsid w:val="00BB19E3"/>
    <w:rsid w:val="00BB3E9F"/>
    <w:rsid w:val="00BB7880"/>
    <w:rsid w:val="00BC3BF0"/>
    <w:rsid w:val="00BC455A"/>
    <w:rsid w:val="00BE538E"/>
    <w:rsid w:val="00BE6DFC"/>
    <w:rsid w:val="00BE774C"/>
    <w:rsid w:val="00BE7B55"/>
    <w:rsid w:val="00BF0A76"/>
    <w:rsid w:val="00BF1D55"/>
    <w:rsid w:val="00C02FFD"/>
    <w:rsid w:val="00C0443D"/>
    <w:rsid w:val="00C102CD"/>
    <w:rsid w:val="00C1431A"/>
    <w:rsid w:val="00C14F5B"/>
    <w:rsid w:val="00C170FC"/>
    <w:rsid w:val="00C212C0"/>
    <w:rsid w:val="00C22202"/>
    <w:rsid w:val="00C47BE9"/>
    <w:rsid w:val="00C50CAC"/>
    <w:rsid w:val="00C50D21"/>
    <w:rsid w:val="00C5133B"/>
    <w:rsid w:val="00C53B4A"/>
    <w:rsid w:val="00C5545A"/>
    <w:rsid w:val="00C578FF"/>
    <w:rsid w:val="00C66342"/>
    <w:rsid w:val="00C66748"/>
    <w:rsid w:val="00C72130"/>
    <w:rsid w:val="00C736F2"/>
    <w:rsid w:val="00C74BF5"/>
    <w:rsid w:val="00C76A08"/>
    <w:rsid w:val="00C76D44"/>
    <w:rsid w:val="00C824DB"/>
    <w:rsid w:val="00C85D28"/>
    <w:rsid w:val="00C940BD"/>
    <w:rsid w:val="00C9533A"/>
    <w:rsid w:val="00C97252"/>
    <w:rsid w:val="00CA1F4F"/>
    <w:rsid w:val="00CA47CC"/>
    <w:rsid w:val="00CB0412"/>
    <w:rsid w:val="00CB214F"/>
    <w:rsid w:val="00CB5B7E"/>
    <w:rsid w:val="00CC277C"/>
    <w:rsid w:val="00CC34D0"/>
    <w:rsid w:val="00CC4BA2"/>
    <w:rsid w:val="00CC559E"/>
    <w:rsid w:val="00CD3253"/>
    <w:rsid w:val="00CD42C7"/>
    <w:rsid w:val="00CD6644"/>
    <w:rsid w:val="00CD6BDE"/>
    <w:rsid w:val="00CE31C7"/>
    <w:rsid w:val="00CE4BD2"/>
    <w:rsid w:val="00CE533D"/>
    <w:rsid w:val="00CE638D"/>
    <w:rsid w:val="00CE66B3"/>
    <w:rsid w:val="00CF2EF2"/>
    <w:rsid w:val="00CF3036"/>
    <w:rsid w:val="00CF75F1"/>
    <w:rsid w:val="00D06A12"/>
    <w:rsid w:val="00D06DF4"/>
    <w:rsid w:val="00D275ED"/>
    <w:rsid w:val="00D3213A"/>
    <w:rsid w:val="00D36D35"/>
    <w:rsid w:val="00D4621B"/>
    <w:rsid w:val="00D46AA1"/>
    <w:rsid w:val="00D5502B"/>
    <w:rsid w:val="00D71D71"/>
    <w:rsid w:val="00D7249C"/>
    <w:rsid w:val="00D73F3E"/>
    <w:rsid w:val="00D75C8B"/>
    <w:rsid w:val="00D818D7"/>
    <w:rsid w:val="00D87E3B"/>
    <w:rsid w:val="00D87F5F"/>
    <w:rsid w:val="00D95303"/>
    <w:rsid w:val="00D95CC3"/>
    <w:rsid w:val="00DC20BD"/>
    <w:rsid w:val="00DC33EE"/>
    <w:rsid w:val="00DC3566"/>
    <w:rsid w:val="00DC415A"/>
    <w:rsid w:val="00DC5644"/>
    <w:rsid w:val="00DD3F04"/>
    <w:rsid w:val="00DD666E"/>
    <w:rsid w:val="00DE350F"/>
    <w:rsid w:val="00DE48E1"/>
    <w:rsid w:val="00DF0CC0"/>
    <w:rsid w:val="00DF1084"/>
    <w:rsid w:val="00DF569F"/>
    <w:rsid w:val="00E0036C"/>
    <w:rsid w:val="00E01E46"/>
    <w:rsid w:val="00E126EA"/>
    <w:rsid w:val="00E13BEF"/>
    <w:rsid w:val="00E2070F"/>
    <w:rsid w:val="00E21EEA"/>
    <w:rsid w:val="00E22264"/>
    <w:rsid w:val="00E25EB1"/>
    <w:rsid w:val="00E26FE6"/>
    <w:rsid w:val="00E30227"/>
    <w:rsid w:val="00E3061F"/>
    <w:rsid w:val="00E333B5"/>
    <w:rsid w:val="00E37C25"/>
    <w:rsid w:val="00E46332"/>
    <w:rsid w:val="00E54A2B"/>
    <w:rsid w:val="00E61823"/>
    <w:rsid w:val="00E668ED"/>
    <w:rsid w:val="00E7053B"/>
    <w:rsid w:val="00E711E0"/>
    <w:rsid w:val="00E84BD7"/>
    <w:rsid w:val="00E860CF"/>
    <w:rsid w:val="00E87169"/>
    <w:rsid w:val="00E93716"/>
    <w:rsid w:val="00E94CC8"/>
    <w:rsid w:val="00E951A1"/>
    <w:rsid w:val="00EA2CFB"/>
    <w:rsid w:val="00EA2EE4"/>
    <w:rsid w:val="00EA3CA6"/>
    <w:rsid w:val="00EA4DB4"/>
    <w:rsid w:val="00EB0942"/>
    <w:rsid w:val="00EB0AA2"/>
    <w:rsid w:val="00EB2840"/>
    <w:rsid w:val="00EB2C4F"/>
    <w:rsid w:val="00EB33F5"/>
    <w:rsid w:val="00EB53CB"/>
    <w:rsid w:val="00EB58CB"/>
    <w:rsid w:val="00EB6587"/>
    <w:rsid w:val="00EC1418"/>
    <w:rsid w:val="00EC3F86"/>
    <w:rsid w:val="00EC4FFB"/>
    <w:rsid w:val="00EC634B"/>
    <w:rsid w:val="00ED2E33"/>
    <w:rsid w:val="00ED7CA0"/>
    <w:rsid w:val="00EE0EC9"/>
    <w:rsid w:val="00EE2AB1"/>
    <w:rsid w:val="00EE439C"/>
    <w:rsid w:val="00EE7E64"/>
    <w:rsid w:val="00EF4F06"/>
    <w:rsid w:val="00EF5A2C"/>
    <w:rsid w:val="00F01623"/>
    <w:rsid w:val="00F047F7"/>
    <w:rsid w:val="00F1017C"/>
    <w:rsid w:val="00F13B2E"/>
    <w:rsid w:val="00F15DAC"/>
    <w:rsid w:val="00F34C41"/>
    <w:rsid w:val="00F34D38"/>
    <w:rsid w:val="00F34EFA"/>
    <w:rsid w:val="00F3523B"/>
    <w:rsid w:val="00F4101B"/>
    <w:rsid w:val="00F41C76"/>
    <w:rsid w:val="00F42E13"/>
    <w:rsid w:val="00F47794"/>
    <w:rsid w:val="00F54A15"/>
    <w:rsid w:val="00F54C97"/>
    <w:rsid w:val="00F559D6"/>
    <w:rsid w:val="00F7029C"/>
    <w:rsid w:val="00F70C8B"/>
    <w:rsid w:val="00F72F0B"/>
    <w:rsid w:val="00F7437B"/>
    <w:rsid w:val="00F8770B"/>
    <w:rsid w:val="00F90CEF"/>
    <w:rsid w:val="00F9165F"/>
    <w:rsid w:val="00F9181E"/>
    <w:rsid w:val="00F92A9C"/>
    <w:rsid w:val="00FA5432"/>
    <w:rsid w:val="00FA7E34"/>
    <w:rsid w:val="00FB2E11"/>
    <w:rsid w:val="00FB54EE"/>
    <w:rsid w:val="00FC119A"/>
    <w:rsid w:val="00FC3B88"/>
    <w:rsid w:val="00FC3D48"/>
    <w:rsid w:val="00FC4551"/>
    <w:rsid w:val="00FD225D"/>
    <w:rsid w:val="00FD2F06"/>
    <w:rsid w:val="00FD42FD"/>
    <w:rsid w:val="00FD6A94"/>
    <w:rsid w:val="00FD7EDA"/>
    <w:rsid w:val="00FE59F7"/>
    <w:rsid w:val="00FF3A58"/>
    <w:rsid w:val="00FF7422"/>
  </w:rsids>
  <m:mathPr>
    <m:mathFont m:val="Cambria Math"/>
    <m:brkBin m:val="before"/>
    <m:brkBinSub m:val="--"/>
    <m:smallFrac/>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Heading2">
    <w:name w:val="heading 2"/>
    <w:basedOn w:val="Normal"/>
    <w:next w:val="Normal"/>
    <w:link w:val="Heading2Char"/>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Heading3">
    <w:name w:val="heading 3"/>
    <w:basedOn w:val="Normal"/>
    <w:next w:val="Normal"/>
    <w:link w:val="Heading3Char"/>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Heading4">
    <w:name w:val="heading 4"/>
    <w:basedOn w:val="Normal"/>
    <w:next w:val="Normal"/>
    <w:link w:val="Heading4Char"/>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Heading5">
    <w:name w:val="heading 5"/>
    <w:basedOn w:val="Normal"/>
    <w:next w:val="Normal"/>
    <w:link w:val="Heading5Char"/>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11E0"/>
    <w:rPr>
      <w:b/>
      <w:bCs/>
      <w:color w:val="FFFFFF" w:themeColor="background1"/>
      <w:spacing w:val="15"/>
      <w:shd w:val="clear" w:color="auto" w:fill="4F81BD" w:themeFill="accent1"/>
    </w:rPr>
  </w:style>
  <w:style w:type="character" w:customStyle="1" w:styleId="Heading2Char">
    <w:name w:val="Heading 2 Char"/>
    <w:basedOn w:val="DefaultParagraphFont"/>
    <w:link w:val="Heading2"/>
    <w:uiPriority w:val="9"/>
    <w:rsid w:val="006C6507"/>
    <w:rPr>
      <w:spacing w:val="15"/>
      <w:shd w:val="clear" w:color="auto" w:fill="DBE5F1" w:themeFill="accent1" w:themeFillTint="33"/>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TableNormal"/>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6C6507"/>
    <w:rPr>
      <w:color w:val="243F60" w:themeColor="accent1" w:themeShade="7F"/>
      <w:spacing w:val="15"/>
    </w:rPr>
  </w:style>
  <w:style w:type="character" w:customStyle="1" w:styleId="Heading4Char">
    <w:name w:val="Heading 4 Char"/>
    <w:basedOn w:val="DefaultParagraphFont"/>
    <w:link w:val="Heading4"/>
    <w:uiPriority w:val="9"/>
    <w:rsid w:val="008314A1"/>
    <w:rPr>
      <w:color w:val="365F91" w:themeColor="accent1" w:themeShade="BF"/>
      <w:spacing w:val="10"/>
    </w:rPr>
  </w:style>
  <w:style w:type="character" w:customStyle="1" w:styleId="Heading5Char">
    <w:name w:val="Heading 5 Char"/>
    <w:basedOn w:val="DefaultParagraphFont"/>
    <w:link w:val="Heading5"/>
    <w:uiPriority w:val="9"/>
    <w:rsid w:val="003C3BB7"/>
    <w:rPr>
      <w:caps/>
      <w:color w:val="365F91" w:themeColor="accent1" w:themeShade="BF"/>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semiHidden/>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3C3BB7"/>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C3BB7"/>
    <w:rPr>
      <w:caps/>
      <w:color w:val="4F81BD" w:themeColor="accent1"/>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640D75"/>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466FBA"/>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NormalWeb">
    <w:name w:val="Normal (Web)"/>
    <w:basedOn w:val="Normal"/>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TableNormal"/>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Revision">
    <w:name w:val="Revision"/>
    <w:hidden/>
    <w:uiPriority w:val="99"/>
    <w:semiHidden/>
    <w:rsid w:val="00C170FC"/>
    <w:pPr>
      <w:spacing w:after="0"/>
    </w:pPr>
    <w:rPr>
      <w:sz w:val="20"/>
      <w:szCs w:val="20"/>
    </w:rPr>
  </w:style>
  <w:style w:type="character" w:styleId="FollowedHyperlink">
    <w:name w:val="FollowedHyperlink"/>
    <w:basedOn w:val="DefaultParagraphFont"/>
    <w:uiPriority w:val="99"/>
    <w:semiHidden/>
    <w:unhideWhenUsed/>
    <w:rsid w:val="00A4658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4"/>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4"/>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4"/>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8314A1"/>
    <w:pPr>
      <w:numPr>
        <w:ilvl w:val="3"/>
        <w:numId w:val="4"/>
      </w:numPr>
      <w:pBdr>
        <w:top w:val="dotted" w:sz="6" w:space="2" w:color="4F81BD" w:themeColor="accent1"/>
      </w:pBdr>
      <w:spacing w:before="360" w:after="240"/>
      <w:ind w:left="862" w:hanging="862"/>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3C3BB7"/>
    <w:pPr>
      <w:numPr>
        <w:ilvl w:val="4"/>
        <w:numId w:val="4"/>
      </w:numPr>
      <w:pBdr>
        <w:bottom w:val="single" w:sz="6" w:space="1" w:color="4F81BD" w:themeColor="accent1"/>
      </w:pBdr>
      <w:spacing w:before="300" w:after="0"/>
      <w:outlineLvl w:val="4"/>
    </w:pPr>
    <w:rPr>
      <w:caps/>
      <w:color w:val="365F91" w:themeColor="accent1" w:themeShade="BF"/>
      <w:spacing w:val="10"/>
      <w:sz w:val="22"/>
      <w:szCs w:val="22"/>
    </w:rPr>
  </w:style>
  <w:style w:type="paragraph" w:styleId="berschrift6">
    <w:name w:val="heading 6"/>
    <w:basedOn w:val="Standard"/>
    <w:next w:val="Standard"/>
    <w:link w:val="berschrift6Zchn"/>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berschrift7">
    <w:name w:val="heading 7"/>
    <w:basedOn w:val="Standard"/>
    <w:next w:val="Standard"/>
    <w:link w:val="berschrift7Zchn"/>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berschrift8">
    <w:name w:val="heading 8"/>
    <w:basedOn w:val="Standard"/>
    <w:next w:val="Standard"/>
    <w:link w:val="berschrift8Zchn"/>
    <w:uiPriority w:val="9"/>
    <w:semiHidden/>
    <w:unhideWhenUsed/>
    <w:qFormat/>
    <w:rsid w:val="003C3BB7"/>
    <w:pPr>
      <w:numPr>
        <w:ilvl w:val="7"/>
        <w:numId w:val="4"/>
      </w:numPr>
      <w:spacing w:before="3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4"/>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HellesRaster-Akzent11">
    <w:name w:val="Helles Raster - Akzent 1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ittlereListe1-Akzent11">
    <w:name w:val="Mittlere Liste 1 - Akzent 1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8314A1"/>
    <w:rPr>
      <w:color w:val="365F91" w:themeColor="accent1" w:themeShade="BF"/>
      <w:spacing w:val="10"/>
    </w:rPr>
  </w:style>
  <w:style w:type="character" w:customStyle="1" w:styleId="berschrift5Zchn">
    <w:name w:val="Überschrift 5 Zchn"/>
    <w:basedOn w:val="Absatz-Standardschriftart"/>
    <w:link w:val="berschrift5"/>
    <w:uiPriority w:val="9"/>
    <w:rsid w:val="003C3BB7"/>
    <w:rPr>
      <w:caps/>
      <w:color w:val="365F91" w:themeColor="accent1" w:themeShade="BF"/>
      <w:spacing w:val="10"/>
    </w:rPr>
  </w:style>
  <w:style w:type="character" w:customStyle="1" w:styleId="berschrift6Zchn">
    <w:name w:val="Überschrift 6 Zchn"/>
    <w:basedOn w:val="Absatz-Standardschriftart"/>
    <w:link w:val="berschrift6"/>
    <w:uiPriority w:val="9"/>
    <w:semiHidden/>
    <w:rsid w:val="003C3BB7"/>
    <w:rPr>
      <w:caps/>
      <w:color w:val="365F91" w:themeColor="accent1" w:themeShade="BF"/>
      <w:spacing w:val="10"/>
    </w:rPr>
  </w:style>
  <w:style w:type="character" w:customStyle="1" w:styleId="berschrift7Zchn">
    <w:name w:val="Überschrift 7 Zchn"/>
    <w:basedOn w:val="Absatz-Standardschriftart"/>
    <w:link w:val="berschrift7"/>
    <w:uiPriority w:val="9"/>
    <w:semiHidden/>
    <w:rsid w:val="003C3BB7"/>
    <w:rPr>
      <w:caps/>
      <w:color w:val="365F91" w:themeColor="accent1" w:themeShade="BF"/>
      <w:spacing w:val="10"/>
    </w:rPr>
  </w:style>
  <w:style w:type="character" w:customStyle="1" w:styleId="berschrift8Zchn">
    <w:name w:val="Überschrift 8 Zchn"/>
    <w:basedOn w:val="Absatz-Standardschriftart"/>
    <w:link w:val="berschrift8"/>
    <w:uiPriority w:val="9"/>
    <w:semiHidden/>
    <w:rsid w:val="003C3BB7"/>
    <w:rPr>
      <w:caps/>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semiHidden/>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640D75"/>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466FBA"/>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StandardWeb">
    <w:name w:val="Normal (Web)"/>
    <w:basedOn w:val="Standard"/>
    <w:uiPriority w:val="99"/>
    <w:semiHidden/>
    <w:unhideWhenUsed/>
    <w:rsid w:val="00077C25"/>
    <w:pPr>
      <w:spacing w:before="100" w:beforeAutospacing="1" w:after="100" w:afterAutospacing="1"/>
    </w:pPr>
    <w:rPr>
      <w:rFonts w:ascii="Times New Roman" w:eastAsia="Times New Roman" w:hAnsi="Times New Roman" w:cs="Times New Roman"/>
      <w:sz w:val="24"/>
      <w:szCs w:val="24"/>
      <w:lang w:eastAsia="de-CH"/>
    </w:rPr>
  </w:style>
  <w:style w:type="table" w:customStyle="1" w:styleId="MittlereSchattierung1-Akzent110">
    <w:name w:val="Mittlere Schattierung 1 - Akzent 11"/>
    <w:basedOn w:val="NormaleTabelle"/>
    <w:uiPriority w:val="63"/>
    <w:rsid w:val="00DE350F"/>
    <w:pPr>
      <w:spacing w:after="0"/>
    </w:pPr>
    <w:rPr>
      <w:rFonts w:eastAsiaTheme="minorHAnsi"/>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EC4FFB"/>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berarbeitung">
    <w:name w:val="Revision"/>
    <w:hidden/>
    <w:uiPriority w:val="99"/>
    <w:semiHidden/>
    <w:rsid w:val="00C170FC"/>
    <w:pPr>
      <w:spacing w:after="0"/>
    </w:pPr>
    <w:rPr>
      <w:sz w:val="20"/>
      <w:szCs w:val="20"/>
    </w:rPr>
  </w:style>
  <w:style w:type="character" w:styleId="BesuchterHyperlink">
    <w:name w:val="FollowedHyperlink"/>
    <w:basedOn w:val="Absatz-Standardschriftart"/>
    <w:uiPriority w:val="99"/>
    <w:semiHidden/>
    <w:unhideWhenUsed/>
    <w:rsid w:val="00A46583"/>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319768862">
      <w:bodyDiv w:val="1"/>
      <w:marLeft w:val="0"/>
      <w:marRight w:val="0"/>
      <w:marTop w:val="0"/>
      <w:marBottom w:val="0"/>
      <w:divBdr>
        <w:top w:val="none" w:sz="0" w:space="0" w:color="auto"/>
        <w:left w:val="none" w:sz="0" w:space="0" w:color="auto"/>
        <w:bottom w:val="none" w:sz="0" w:space="0" w:color="auto"/>
        <w:right w:val="none" w:sz="0" w:space="0" w:color="auto"/>
      </w:divBdr>
    </w:div>
    <w:div w:id="656955701">
      <w:bodyDiv w:val="1"/>
      <w:marLeft w:val="0"/>
      <w:marRight w:val="0"/>
      <w:marTop w:val="0"/>
      <w:marBottom w:val="0"/>
      <w:divBdr>
        <w:top w:val="none" w:sz="0" w:space="0" w:color="auto"/>
        <w:left w:val="none" w:sz="0" w:space="0" w:color="auto"/>
        <w:bottom w:val="none" w:sz="0" w:space="0" w:color="auto"/>
        <w:right w:val="none" w:sz="0" w:space="0" w:color="auto"/>
      </w:divBdr>
    </w:div>
    <w:div w:id="1708488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ustomXml" Target="../customXml/item13.xml"/><Relationship Id="rId18" Type="http://schemas.openxmlformats.org/officeDocument/2006/relationships/customXml" Target="../customXml/item18.xml"/><Relationship Id="rId26" Type="http://schemas.openxmlformats.org/officeDocument/2006/relationships/customXml" Target="../customXml/item26.xml"/><Relationship Id="rId39" Type="http://schemas.openxmlformats.org/officeDocument/2006/relationships/customXml" Target="../customXml/item39.xml"/><Relationship Id="rId21" Type="http://schemas.openxmlformats.org/officeDocument/2006/relationships/customXml" Target="../customXml/item21.xml"/><Relationship Id="rId34" Type="http://schemas.openxmlformats.org/officeDocument/2006/relationships/customXml" Target="../customXml/item34.xml"/><Relationship Id="rId42" Type="http://schemas.openxmlformats.org/officeDocument/2006/relationships/settings" Target="settings.xml"/><Relationship Id="rId47" Type="http://schemas.openxmlformats.org/officeDocument/2006/relationships/image" Target="media/image2.jpeg"/><Relationship Id="rId50" Type="http://schemas.openxmlformats.org/officeDocument/2006/relationships/image" Target="media/image5.jpeg"/><Relationship Id="rId55" Type="http://schemas.openxmlformats.org/officeDocument/2006/relationships/image" Target="media/image10.png"/><Relationship Id="rId63" Type="http://schemas.openxmlformats.org/officeDocument/2006/relationships/theme" Target="theme/theme1.xml"/><Relationship Id="rId7" Type="http://schemas.openxmlformats.org/officeDocument/2006/relationships/customXml" Target="../customXml/item7.xml"/><Relationship Id="rId2" Type="http://schemas.openxmlformats.org/officeDocument/2006/relationships/customXml" Target="../customXml/item2.xml"/><Relationship Id="rId16" Type="http://schemas.openxmlformats.org/officeDocument/2006/relationships/customXml" Target="../customXml/item16.xml"/><Relationship Id="rId20" Type="http://schemas.openxmlformats.org/officeDocument/2006/relationships/customXml" Target="../customXml/item20.xml"/><Relationship Id="rId29" Type="http://schemas.openxmlformats.org/officeDocument/2006/relationships/customXml" Target="../customXml/item29.xml"/><Relationship Id="rId41" Type="http://schemas.openxmlformats.org/officeDocument/2006/relationships/styles" Target="styles.xml"/><Relationship Id="rId54" Type="http://schemas.openxmlformats.org/officeDocument/2006/relationships/image" Target="media/image9.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customXml" Target="../customXml/item24.xml"/><Relationship Id="rId32" Type="http://schemas.openxmlformats.org/officeDocument/2006/relationships/customXml" Target="../customXml/item32.xml"/><Relationship Id="rId37" Type="http://schemas.openxmlformats.org/officeDocument/2006/relationships/customXml" Target="../customXml/item37.xml"/><Relationship Id="rId40" Type="http://schemas.openxmlformats.org/officeDocument/2006/relationships/numbering" Target="numbering.xml"/><Relationship Id="rId45" Type="http://schemas.openxmlformats.org/officeDocument/2006/relationships/endnotes" Target="endnotes.xml"/><Relationship Id="rId53" Type="http://schemas.openxmlformats.org/officeDocument/2006/relationships/image" Target="media/image8.png"/><Relationship Id="rId58"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customXml" Target="../customXml/item15.xml"/><Relationship Id="rId23" Type="http://schemas.openxmlformats.org/officeDocument/2006/relationships/customXml" Target="../customXml/item23.xml"/><Relationship Id="rId28" Type="http://schemas.openxmlformats.org/officeDocument/2006/relationships/customXml" Target="../customXml/item28.xml"/><Relationship Id="rId36" Type="http://schemas.openxmlformats.org/officeDocument/2006/relationships/customXml" Target="../customXml/item36.xml"/><Relationship Id="rId49" Type="http://schemas.openxmlformats.org/officeDocument/2006/relationships/image" Target="media/image4.png"/><Relationship Id="rId57" Type="http://schemas.openxmlformats.org/officeDocument/2006/relationships/image" Target="media/image12.png"/><Relationship Id="rId61" Type="http://schemas.openxmlformats.org/officeDocument/2006/relationships/footer" Target="footer1.xml"/><Relationship Id="rId10" Type="http://schemas.openxmlformats.org/officeDocument/2006/relationships/customXml" Target="../customXml/item10.xml"/><Relationship Id="rId19" Type="http://schemas.openxmlformats.org/officeDocument/2006/relationships/customXml" Target="../customXml/item19.xml"/><Relationship Id="rId31" Type="http://schemas.openxmlformats.org/officeDocument/2006/relationships/customXml" Target="../customXml/item31.xml"/><Relationship Id="rId44" Type="http://schemas.openxmlformats.org/officeDocument/2006/relationships/footnotes" Target="footnotes.xml"/><Relationship Id="rId52" Type="http://schemas.openxmlformats.org/officeDocument/2006/relationships/image" Target="media/image7.png"/><Relationship Id="rId6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customXml" Target="../customXml/item14.xml"/><Relationship Id="rId22" Type="http://schemas.openxmlformats.org/officeDocument/2006/relationships/customXml" Target="../customXml/item22.xml"/><Relationship Id="rId27" Type="http://schemas.openxmlformats.org/officeDocument/2006/relationships/customXml" Target="../customXml/item27.xml"/><Relationship Id="rId30" Type="http://schemas.openxmlformats.org/officeDocument/2006/relationships/customXml" Target="../customXml/item30.xml"/><Relationship Id="rId35" Type="http://schemas.openxmlformats.org/officeDocument/2006/relationships/customXml" Target="../customXml/item35.xml"/><Relationship Id="rId43" Type="http://schemas.openxmlformats.org/officeDocument/2006/relationships/webSettings" Target="webSettings.xml"/><Relationship Id="rId48" Type="http://schemas.openxmlformats.org/officeDocument/2006/relationships/image" Target="media/image3.jpeg"/><Relationship Id="rId56" Type="http://schemas.openxmlformats.org/officeDocument/2006/relationships/image" Target="media/image11.png"/><Relationship Id="rId64" Type="http://schemas.microsoft.com/office/2007/relationships/stylesWithEffects" Target="stylesWithEffects.xml"/><Relationship Id="rId8" Type="http://schemas.openxmlformats.org/officeDocument/2006/relationships/customXml" Target="../customXml/item8.xml"/><Relationship Id="rId51" Type="http://schemas.openxmlformats.org/officeDocument/2006/relationships/image" Target="media/image6.jpeg"/><Relationship Id="rId3" Type="http://schemas.openxmlformats.org/officeDocument/2006/relationships/customXml" Target="../customXml/item3.xml"/><Relationship Id="rId12" Type="http://schemas.openxmlformats.org/officeDocument/2006/relationships/customXml" Target="../customXml/item12.xml"/><Relationship Id="rId17" Type="http://schemas.openxmlformats.org/officeDocument/2006/relationships/customXml" Target="../customXml/item17.xml"/><Relationship Id="rId25" Type="http://schemas.openxmlformats.org/officeDocument/2006/relationships/customXml" Target="../customXml/item25.xml"/><Relationship Id="rId33" Type="http://schemas.openxmlformats.org/officeDocument/2006/relationships/customXml" Target="../customXml/item33.xml"/><Relationship Id="rId38" Type="http://schemas.openxmlformats.org/officeDocument/2006/relationships/customXml" Target="../customXml/item38.xml"/><Relationship Id="rId46" Type="http://schemas.openxmlformats.org/officeDocument/2006/relationships/image" Target="media/image1.png"/><Relationship Id="rId59"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se2p_svn.elmermx.ch\doc\01_Projektplan\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13.xml.rels><?xml version="1.0" encoding="UTF-8" standalone="yes"?>
<Relationships xmlns="http://schemas.openxmlformats.org/package/2006/relationships"><Relationship Id="rId1" Type="http://schemas.openxmlformats.org/officeDocument/2006/relationships/customXmlProps" Target="itemProps13.xml"/></Relationships>
</file>

<file path=customXml/_rels/item14.xml.rels><?xml version="1.0" encoding="UTF-8" standalone="yes"?>
<Relationships xmlns="http://schemas.openxmlformats.org/package/2006/relationships"><Relationship Id="rId1" Type="http://schemas.openxmlformats.org/officeDocument/2006/relationships/customXmlProps" Target="itemProps14.xml"/></Relationships>
</file>

<file path=customXml/_rels/item15.xml.rels><?xml version="1.0" encoding="UTF-8" standalone="yes"?>
<Relationships xmlns="http://schemas.openxmlformats.org/package/2006/relationships"><Relationship Id="rId1" Type="http://schemas.openxmlformats.org/officeDocument/2006/relationships/customXmlProps" Target="itemProps15.xml"/></Relationships>
</file>

<file path=customXml/_rels/item16.xml.rels><?xml version="1.0" encoding="UTF-8" standalone="yes"?>
<Relationships xmlns="http://schemas.openxmlformats.org/package/2006/relationships"><Relationship Id="rId1" Type="http://schemas.openxmlformats.org/officeDocument/2006/relationships/customXmlProps" Target="itemProps16.xml"/></Relationships>
</file>

<file path=customXml/_rels/item17.xml.rels><?xml version="1.0" encoding="UTF-8" standalone="yes"?>
<Relationships xmlns="http://schemas.openxmlformats.org/package/2006/relationships"><Relationship Id="rId1" Type="http://schemas.openxmlformats.org/officeDocument/2006/relationships/customXmlProps" Target="itemProps17.xml"/></Relationships>
</file>

<file path=customXml/_rels/item18.xml.rels><?xml version="1.0" encoding="UTF-8" standalone="yes"?>
<Relationships xmlns="http://schemas.openxmlformats.org/package/2006/relationships"><Relationship Id="rId1" Type="http://schemas.openxmlformats.org/officeDocument/2006/relationships/customXmlProps" Target="itemProps18.xml"/></Relationships>
</file>

<file path=customXml/_rels/item19.xml.rels><?xml version="1.0" encoding="UTF-8" standalone="yes"?>
<Relationships xmlns="http://schemas.openxmlformats.org/package/2006/relationships"><Relationship Id="rId1" Type="http://schemas.openxmlformats.org/officeDocument/2006/relationships/customXmlProps" Target="itemProps19.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20.xml.rels><?xml version="1.0" encoding="UTF-8" standalone="yes"?>
<Relationships xmlns="http://schemas.openxmlformats.org/package/2006/relationships"><Relationship Id="rId1" Type="http://schemas.openxmlformats.org/officeDocument/2006/relationships/customXmlProps" Target="itemProps20.xml"/></Relationships>
</file>

<file path=customXml/_rels/item21.xml.rels><?xml version="1.0" encoding="UTF-8" standalone="yes"?>
<Relationships xmlns="http://schemas.openxmlformats.org/package/2006/relationships"><Relationship Id="rId1" Type="http://schemas.openxmlformats.org/officeDocument/2006/relationships/customXmlProps" Target="itemProps21.xml"/></Relationships>
</file>

<file path=customXml/_rels/item22.xml.rels><?xml version="1.0" encoding="UTF-8" standalone="yes"?>
<Relationships xmlns="http://schemas.openxmlformats.org/package/2006/relationships"><Relationship Id="rId1" Type="http://schemas.openxmlformats.org/officeDocument/2006/relationships/customXmlProps" Target="itemProps22.xml"/></Relationships>
</file>

<file path=customXml/_rels/item23.xml.rels><?xml version="1.0" encoding="UTF-8" standalone="yes"?>
<Relationships xmlns="http://schemas.openxmlformats.org/package/2006/relationships"><Relationship Id="rId1" Type="http://schemas.openxmlformats.org/officeDocument/2006/relationships/customXmlProps" Target="itemProps23.xml"/></Relationships>
</file>

<file path=customXml/_rels/item24.xml.rels><?xml version="1.0" encoding="UTF-8" standalone="yes"?>
<Relationships xmlns="http://schemas.openxmlformats.org/package/2006/relationships"><Relationship Id="rId1" Type="http://schemas.openxmlformats.org/officeDocument/2006/relationships/customXmlProps" Target="itemProps24.xml"/></Relationships>
</file>

<file path=customXml/_rels/item25.xml.rels><?xml version="1.0" encoding="UTF-8" standalone="yes"?>
<Relationships xmlns="http://schemas.openxmlformats.org/package/2006/relationships"><Relationship Id="rId1" Type="http://schemas.openxmlformats.org/officeDocument/2006/relationships/customXmlProps" Target="itemProps25.xml"/></Relationships>
</file>

<file path=customXml/_rels/item26.xml.rels><?xml version="1.0" encoding="UTF-8" standalone="yes"?>
<Relationships xmlns="http://schemas.openxmlformats.org/package/2006/relationships"><Relationship Id="rId1" Type="http://schemas.openxmlformats.org/officeDocument/2006/relationships/customXmlProps" Target="itemProps26.xml"/></Relationships>
</file>

<file path=customXml/_rels/item27.xml.rels><?xml version="1.0" encoding="UTF-8" standalone="yes"?>
<Relationships xmlns="http://schemas.openxmlformats.org/package/2006/relationships"><Relationship Id="rId1" Type="http://schemas.openxmlformats.org/officeDocument/2006/relationships/customXmlProps" Target="itemProps27.xml"/></Relationships>
</file>

<file path=customXml/_rels/item28.xml.rels><?xml version="1.0" encoding="UTF-8" standalone="yes"?>
<Relationships xmlns="http://schemas.openxmlformats.org/package/2006/relationships"><Relationship Id="rId1" Type="http://schemas.openxmlformats.org/officeDocument/2006/relationships/customXmlProps" Target="itemProps28.xml"/></Relationships>
</file>

<file path=customXml/_rels/item29.xml.rels><?xml version="1.0" encoding="UTF-8" standalone="yes"?>
<Relationships xmlns="http://schemas.openxmlformats.org/package/2006/relationships"><Relationship Id="rId1" Type="http://schemas.openxmlformats.org/officeDocument/2006/relationships/customXmlProps" Target="itemProps29.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30.xml.rels><?xml version="1.0" encoding="UTF-8" standalone="yes"?>
<Relationships xmlns="http://schemas.openxmlformats.org/package/2006/relationships"><Relationship Id="rId1" Type="http://schemas.openxmlformats.org/officeDocument/2006/relationships/customXmlProps" Target="itemProps30.xml"/></Relationships>
</file>

<file path=customXml/_rels/item31.xml.rels><?xml version="1.0" encoding="UTF-8" standalone="yes"?>
<Relationships xmlns="http://schemas.openxmlformats.org/package/2006/relationships"><Relationship Id="rId1" Type="http://schemas.openxmlformats.org/officeDocument/2006/relationships/customXmlProps" Target="itemProps31.xml"/></Relationships>
</file>

<file path=customXml/_rels/item32.xml.rels><?xml version="1.0" encoding="UTF-8" standalone="yes"?>
<Relationships xmlns="http://schemas.openxmlformats.org/package/2006/relationships"><Relationship Id="rId1" Type="http://schemas.openxmlformats.org/officeDocument/2006/relationships/customXmlProps" Target="itemProps32.xml"/></Relationships>
</file>

<file path=customXml/_rels/item33.xml.rels><?xml version="1.0" encoding="UTF-8" standalone="yes"?>
<Relationships xmlns="http://schemas.openxmlformats.org/package/2006/relationships"><Relationship Id="rId1" Type="http://schemas.openxmlformats.org/officeDocument/2006/relationships/customXmlProps" Target="itemProps33.xml"/></Relationships>
</file>

<file path=customXml/_rels/item34.xml.rels><?xml version="1.0" encoding="UTF-8" standalone="yes"?>
<Relationships xmlns="http://schemas.openxmlformats.org/package/2006/relationships"><Relationship Id="rId1" Type="http://schemas.openxmlformats.org/officeDocument/2006/relationships/customXmlProps" Target="itemProps34.xml"/></Relationships>
</file>

<file path=customXml/_rels/item35.xml.rels><?xml version="1.0" encoding="UTF-8" standalone="yes"?>
<Relationships xmlns="http://schemas.openxmlformats.org/package/2006/relationships"><Relationship Id="rId1" Type="http://schemas.openxmlformats.org/officeDocument/2006/relationships/customXmlProps" Target="itemProps35.xml"/></Relationships>
</file>

<file path=customXml/_rels/item36.xml.rels><?xml version="1.0" encoding="UTF-8" standalone="yes"?>
<Relationships xmlns="http://schemas.openxmlformats.org/package/2006/relationships"><Relationship Id="rId1" Type="http://schemas.openxmlformats.org/officeDocument/2006/relationships/customXmlProps" Target="itemProps36.xml"/></Relationships>
</file>

<file path=customXml/_rels/item37.xml.rels><?xml version="1.0" encoding="UTF-8" standalone="yes"?>
<Relationships xmlns="http://schemas.openxmlformats.org/package/2006/relationships"><Relationship Id="rId1" Type="http://schemas.openxmlformats.org/officeDocument/2006/relationships/customXmlProps" Target="itemProps37.xml"/></Relationships>
</file>

<file path=customXml/_rels/item38.xml.rels><?xml version="1.0" encoding="UTF-8" standalone="yes"?>
<Relationships xmlns="http://schemas.openxmlformats.org/package/2006/relationships"><Relationship Id="rId1" Type="http://schemas.openxmlformats.org/officeDocument/2006/relationships/customXmlProps" Target="itemProps38.xml"/></Relationships>
</file>

<file path=customXml/_rels/item39.xml.rels><?xml version="1.0" encoding="UTF-8" standalone="yes"?>
<Relationships xmlns="http://schemas.openxmlformats.org/package/2006/relationships"><Relationship Id="rId1" Type="http://schemas.openxmlformats.org/officeDocument/2006/relationships/customXmlProps" Target="itemProps39.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b:Sources xmlns:b="http://schemas.openxmlformats.org/officeDocument/2006/bibliography" xmlns="http://schemas.openxmlformats.org/officeDocument/2006/bibliography" SelectedStyle="\APA.XSL" StyleName="APA"/>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13.xml><?xml version="1.0" encoding="utf-8"?>
<b:Sources xmlns:b="http://schemas.openxmlformats.org/officeDocument/2006/bibliography" xmlns="http://schemas.openxmlformats.org/officeDocument/2006/bibliography" SelectedStyle="\APA.XSL" StyleName="APA"/>
</file>

<file path=customXml/item14.xml><?xml version="1.0" encoding="utf-8"?>
<b:Sources xmlns:b="http://schemas.openxmlformats.org/officeDocument/2006/bibliography" xmlns="http://schemas.openxmlformats.org/officeDocument/2006/bibliography" SelectedStyle="\APA.XSL" StyleName="APA"/>
</file>

<file path=customXml/item15.xml><?xml version="1.0" encoding="utf-8"?>
<b:Sources xmlns:b="http://schemas.openxmlformats.org/officeDocument/2006/bibliography" xmlns="http://schemas.openxmlformats.org/officeDocument/2006/bibliography" SelectedStyle="\APA.XSL" StyleName="APA"/>
</file>

<file path=customXml/item16.xml><?xml version="1.0" encoding="utf-8"?>
<b:Sources xmlns:b="http://schemas.openxmlformats.org/officeDocument/2006/bibliography" xmlns="http://schemas.openxmlformats.org/officeDocument/2006/bibliography" SelectedStyle="\APA.XSL" StyleName="APA"/>
</file>

<file path=customXml/item17.xml><?xml version="1.0" encoding="utf-8"?>
<b:Sources xmlns:b="http://schemas.openxmlformats.org/officeDocument/2006/bibliography" xmlns="http://schemas.openxmlformats.org/officeDocument/2006/bibliography" SelectedStyle="\APA.XSL" StyleName="APA"/>
</file>

<file path=customXml/item18.xml><?xml version="1.0" encoding="utf-8"?>
<b:Sources xmlns:b="http://schemas.openxmlformats.org/officeDocument/2006/bibliography" xmlns="http://schemas.openxmlformats.org/officeDocument/2006/bibliography" SelectedStyle="\APA.XSL" StyleName="APA"/>
</file>

<file path=customXml/item19.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20.xml><?xml version="1.0" encoding="utf-8"?>
<b:Sources xmlns:b="http://schemas.openxmlformats.org/officeDocument/2006/bibliography" xmlns="http://schemas.openxmlformats.org/officeDocument/2006/bibliography" SelectedStyle="\APA.XSL" StyleName="APA"/>
</file>

<file path=customXml/item21.xml><?xml version="1.0" encoding="utf-8"?>
<b:Sources xmlns:b="http://schemas.openxmlformats.org/officeDocument/2006/bibliography" xmlns="http://schemas.openxmlformats.org/officeDocument/2006/bibliography" SelectedStyle="\APA.XSL" StyleName="APA"/>
</file>

<file path=customXml/item22.xml><?xml version="1.0" encoding="utf-8"?>
<b:Sources xmlns:b="http://schemas.openxmlformats.org/officeDocument/2006/bibliography" xmlns="http://schemas.openxmlformats.org/officeDocument/2006/bibliography" SelectedStyle="\APA.XSL" StyleName="APA"/>
</file>

<file path=customXml/item23.xml><?xml version="1.0" encoding="utf-8"?>
<b:Sources xmlns:b="http://schemas.openxmlformats.org/officeDocument/2006/bibliography" xmlns="http://schemas.openxmlformats.org/officeDocument/2006/bibliography" SelectedStyle="\APA.XSL" StyleName="APA"/>
</file>

<file path=customXml/item24.xml><?xml version="1.0" encoding="utf-8"?>
<b:Sources xmlns:b="http://schemas.openxmlformats.org/officeDocument/2006/bibliography" xmlns="http://schemas.openxmlformats.org/officeDocument/2006/bibliography" SelectedStyle="\APA.XSL" StyleName="APA"/>
</file>

<file path=customXml/item25.xml><?xml version="1.0" encoding="utf-8"?>
<b:Sources xmlns:b="http://schemas.openxmlformats.org/officeDocument/2006/bibliography" xmlns="http://schemas.openxmlformats.org/officeDocument/2006/bibliography" SelectedStyle="\APA.XSL" StyleName="APA"/>
</file>

<file path=customXml/item26.xml><?xml version="1.0" encoding="utf-8"?>
<b:Sources xmlns:b="http://schemas.openxmlformats.org/officeDocument/2006/bibliography" xmlns="http://schemas.openxmlformats.org/officeDocument/2006/bibliography" SelectedStyle="\APA.XSL" StyleName="APA"/>
</file>

<file path=customXml/item27.xml><?xml version="1.0" encoding="utf-8"?>
<b:Sources xmlns:b="http://schemas.openxmlformats.org/officeDocument/2006/bibliography" xmlns="http://schemas.openxmlformats.org/officeDocument/2006/bibliography" SelectedStyle="\APA.XSL" StyleName="APA"/>
</file>

<file path=customXml/item28.xml><?xml version="1.0" encoding="utf-8"?>
<b:Sources xmlns:b="http://schemas.openxmlformats.org/officeDocument/2006/bibliography" xmlns="http://schemas.openxmlformats.org/officeDocument/2006/bibliography" SelectedStyle="\APA.XSL" StyleName="APA"/>
</file>

<file path=customXml/item29.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30.xml><?xml version="1.0" encoding="utf-8"?>
<b:Sources xmlns:b="http://schemas.openxmlformats.org/officeDocument/2006/bibliography" xmlns="http://schemas.openxmlformats.org/officeDocument/2006/bibliography" SelectedStyle="\APA.XSL" StyleName="APA"/>
</file>

<file path=customXml/item31.xml><?xml version="1.0" encoding="utf-8"?>
<b:Sources xmlns:b="http://schemas.openxmlformats.org/officeDocument/2006/bibliography" xmlns="http://schemas.openxmlformats.org/officeDocument/2006/bibliography" SelectedStyle="\APA.XSL" StyleName="APA"/>
</file>

<file path=customXml/item32.xml><?xml version="1.0" encoding="utf-8"?>
<b:Sources xmlns:b="http://schemas.openxmlformats.org/officeDocument/2006/bibliography" xmlns="http://schemas.openxmlformats.org/officeDocument/2006/bibliography" SelectedStyle="\APA.XSL" StyleName="APA"/>
</file>

<file path=customXml/item33.xml><?xml version="1.0" encoding="utf-8"?>
<b:Sources xmlns:b="http://schemas.openxmlformats.org/officeDocument/2006/bibliography" xmlns="http://schemas.openxmlformats.org/officeDocument/2006/bibliography" SelectedStyle="\APA.XSL" StyleName="APA"/>
</file>

<file path=customXml/item34.xml><?xml version="1.0" encoding="utf-8"?>
<b:Sources xmlns:b="http://schemas.openxmlformats.org/officeDocument/2006/bibliography" xmlns="http://schemas.openxmlformats.org/officeDocument/2006/bibliography" SelectedStyle="\APA.XSL" StyleName="APA"/>
</file>

<file path=customXml/item35.xml><?xml version="1.0" encoding="utf-8"?>
<b:Sources xmlns:b="http://schemas.openxmlformats.org/officeDocument/2006/bibliography" xmlns="http://schemas.openxmlformats.org/officeDocument/2006/bibliography" SelectedStyle="\APA.XSL" StyleName="APA"/>
</file>

<file path=customXml/item36.xml><?xml version="1.0" encoding="utf-8"?>
<b:Sources xmlns:b="http://schemas.openxmlformats.org/officeDocument/2006/bibliography" xmlns="http://schemas.openxmlformats.org/officeDocument/2006/bibliography" SelectedStyle="\APA.XSL" StyleName="APA"/>
</file>

<file path=customXml/item37.xml><?xml version="1.0" encoding="utf-8"?>
<b:Sources xmlns:b="http://schemas.openxmlformats.org/officeDocument/2006/bibliography" xmlns="http://schemas.openxmlformats.org/officeDocument/2006/bibliography" SelectedStyle="\APA.XSL" StyleName="APA"/>
</file>

<file path=customXml/item38.xml><?xml version="1.0" encoding="utf-8"?>
<b:Sources xmlns:b="http://schemas.openxmlformats.org/officeDocument/2006/bibliography" xmlns="http://schemas.openxmlformats.org/officeDocument/2006/bibliography" SelectedStyle="\APA.XSL" StyleName="APA"/>
</file>

<file path=customXml/item39.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8B7EC7-A0E7-49C8-870E-2C9EC060A8D4}">
  <ds:schemaRefs>
    <ds:schemaRef ds:uri="http://schemas.openxmlformats.org/officeDocument/2006/bibliography"/>
  </ds:schemaRefs>
</ds:datastoreItem>
</file>

<file path=customXml/itemProps10.xml><?xml version="1.0" encoding="utf-8"?>
<ds:datastoreItem xmlns:ds="http://schemas.openxmlformats.org/officeDocument/2006/customXml" ds:itemID="{75962A4F-6893-48FA-8A9D-03C538C0606F}">
  <ds:schemaRefs>
    <ds:schemaRef ds:uri="http://schemas.openxmlformats.org/officeDocument/2006/bibliography"/>
  </ds:schemaRefs>
</ds:datastoreItem>
</file>

<file path=customXml/itemProps11.xml><?xml version="1.0" encoding="utf-8"?>
<ds:datastoreItem xmlns:ds="http://schemas.openxmlformats.org/officeDocument/2006/customXml" ds:itemID="{B779D2C6-8E2E-48E1-BA7E-911F807ED5C3}">
  <ds:schemaRefs>
    <ds:schemaRef ds:uri="http://schemas.openxmlformats.org/officeDocument/2006/bibliography"/>
  </ds:schemaRefs>
</ds:datastoreItem>
</file>

<file path=customXml/itemProps12.xml><?xml version="1.0" encoding="utf-8"?>
<ds:datastoreItem xmlns:ds="http://schemas.openxmlformats.org/officeDocument/2006/customXml" ds:itemID="{38B8305A-33E6-4754-9EAE-2DD9748675F3}">
  <ds:schemaRefs>
    <ds:schemaRef ds:uri="http://schemas.openxmlformats.org/officeDocument/2006/bibliography"/>
  </ds:schemaRefs>
</ds:datastoreItem>
</file>

<file path=customXml/itemProps13.xml><?xml version="1.0" encoding="utf-8"?>
<ds:datastoreItem xmlns:ds="http://schemas.openxmlformats.org/officeDocument/2006/customXml" ds:itemID="{1A752538-0360-4614-A895-B98ECA526517}">
  <ds:schemaRefs>
    <ds:schemaRef ds:uri="http://schemas.openxmlformats.org/officeDocument/2006/bibliography"/>
  </ds:schemaRefs>
</ds:datastoreItem>
</file>

<file path=customXml/itemProps14.xml><?xml version="1.0" encoding="utf-8"?>
<ds:datastoreItem xmlns:ds="http://schemas.openxmlformats.org/officeDocument/2006/customXml" ds:itemID="{894FC532-5CA9-456A-B474-A4F431ECECA3}">
  <ds:schemaRefs>
    <ds:schemaRef ds:uri="http://schemas.openxmlformats.org/officeDocument/2006/bibliography"/>
  </ds:schemaRefs>
</ds:datastoreItem>
</file>

<file path=customXml/itemProps15.xml><?xml version="1.0" encoding="utf-8"?>
<ds:datastoreItem xmlns:ds="http://schemas.openxmlformats.org/officeDocument/2006/customXml" ds:itemID="{6E9D5A07-9342-4141-A72B-08893769CF8C}">
  <ds:schemaRefs>
    <ds:schemaRef ds:uri="http://schemas.openxmlformats.org/officeDocument/2006/bibliography"/>
  </ds:schemaRefs>
</ds:datastoreItem>
</file>

<file path=customXml/itemProps16.xml><?xml version="1.0" encoding="utf-8"?>
<ds:datastoreItem xmlns:ds="http://schemas.openxmlformats.org/officeDocument/2006/customXml" ds:itemID="{753A83BB-0C91-4F14-9517-57677E448691}">
  <ds:schemaRefs>
    <ds:schemaRef ds:uri="http://schemas.openxmlformats.org/officeDocument/2006/bibliography"/>
  </ds:schemaRefs>
</ds:datastoreItem>
</file>

<file path=customXml/itemProps17.xml><?xml version="1.0" encoding="utf-8"?>
<ds:datastoreItem xmlns:ds="http://schemas.openxmlformats.org/officeDocument/2006/customXml" ds:itemID="{1CE603C8-9B55-429D-9201-BD6C3B7BAED5}">
  <ds:schemaRefs>
    <ds:schemaRef ds:uri="http://schemas.openxmlformats.org/officeDocument/2006/bibliography"/>
  </ds:schemaRefs>
</ds:datastoreItem>
</file>

<file path=customXml/itemProps18.xml><?xml version="1.0" encoding="utf-8"?>
<ds:datastoreItem xmlns:ds="http://schemas.openxmlformats.org/officeDocument/2006/customXml" ds:itemID="{6CD993DC-2A7B-439F-97F1-9C1B055F312E}">
  <ds:schemaRefs>
    <ds:schemaRef ds:uri="http://schemas.openxmlformats.org/officeDocument/2006/bibliography"/>
  </ds:schemaRefs>
</ds:datastoreItem>
</file>

<file path=customXml/itemProps19.xml><?xml version="1.0" encoding="utf-8"?>
<ds:datastoreItem xmlns:ds="http://schemas.openxmlformats.org/officeDocument/2006/customXml" ds:itemID="{F74F4F94-EA9B-4BB0-9949-E9FF4FB50D1B}">
  <ds:schemaRefs>
    <ds:schemaRef ds:uri="http://schemas.openxmlformats.org/officeDocument/2006/bibliography"/>
  </ds:schemaRefs>
</ds:datastoreItem>
</file>

<file path=customXml/itemProps2.xml><?xml version="1.0" encoding="utf-8"?>
<ds:datastoreItem xmlns:ds="http://schemas.openxmlformats.org/officeDocument/2006/customXml" ds:itemID="{5590DD83-74AA-48B3-BB05-808CFCF13766}">
  <ds:schemaRefs>
    <ds:schemaRef ds:uri="http://schemas.openxmlformats.org/officeDocument/2006/bibliography"/>
  </ds:schemaRefs>
</ds:datastoreItem>
</file>

<file path=customXml/itemProps20.xml><?xml version="1.0" encoding="utf-8"?>
<ds:datastoreItem xmlns:ds="http://schemas.openxmlformats.org/officeDocument/2006/customXml" ds:itemID="{4D6B5A65-33BC-46F5-93E5-ED31C18514BD}">
  <ds:schemaRefs>
    <ds:schemaRef ds:uri="http://schemas.openxmlformats.org/officeDocument/2006/bibliography"/>
  </ds:schemaRefs>
</ds:datastoreItem>
</file>

<file path=customXml/itemProps21.xml><?xml version="1.0" encoding="utf-8"?>
<ds:datastoreItem xmlns:ds="http://schemas.openxmlformats.org/officeDocument/2006/customXml" ds:itemID="{05D64A20-9EAE-4516-B68B-F9AE24B04908}">
  <ds:schemaRefs>
    <ds:schemaRef ds:uri="http://schemas.openxmlformats.org/officeDocument/2006/bibliography"/>
  </ds:schemaRefs>
</ds:datastoreItem>
</file>

<file path=customXml/itemProps22.xml><?xml version="1.0" encoding="utf-8"?>
<ds:datastoreItem xmlns:ds="http://schemas.openxmlformats.org/officeDocument/2006/customXml" ds:itemID="{C6AEAFFA-2DA6-421C-BD71-F5A70061DC20}">
  <ds:schemaRefs>
    <ds:schemaRef ds:uri="http://schemas.openxmlformats.org/officeDocument/2006/bibliography"/>
  </ds:schemaRefs>
</ds:datastoreItem>
</file>

<file path=customXml/itemProps23.xml><?xml version="1.0" encoding="utf-8"?>
<ds:datastoreItem xmlns:ds="http://schemas.openxmlformats.org/officeDocument/2006/customXml" ds:itemID="{15C292D1-BF15-468B-A729-55E1C6F9934F}">
  <ds:schemaRefs>
    <ds:schemaRef ds:uri="http://schemas.openxmlformats.org/officeDocument/2006/bibliography"/>
  </ds:schemaRefs>
</ds:datastoreItem>
</file>

<file path=customXml/itemProps24.xml><?xml version="1.0" encoding="utf-8"?>
<ds:datastoreItem xmlns:ds="http://schemas.openxmlformats.org/officeDocument/2006/customXml" ds:itemID="{86062408-2B1C-46A1-9003-D0E36D0F6022}">
  <ds:schemaRefs>
    <ds:schemaRef ds:uri="http://schemas.openxmlformats.org/officeDocument/2006/bibliography"/>
  </ds:schemaRefs>
</ds:datastoreItem>
</file>

<file path=customXml/itemProps25.xml><?xml version="1.0" encoding="utf-8"?>
<ds:datastoreItem xmlns:ds="http://schemas.openxmlformats.org/officeDocument/2006/customXml" ds:itemID="{2C50733B-6EC4-4CFC-BDD8-379E4710C9EB}">
  <ds:schemaRefs>
    <ds:schemaRef ds:uri="http://schemas.openxmlformats.org/officeDocument/2006/bibliography"/>
  </ds:schemaRefs>
</ds:datastoreItem>
</file>

<file path=customXml/itemProps26.xml><?xml version="1.0" encoding="utf-8"?>
<ds:datastoreItem xmlns:ds="http://schemas.openxmlformats.org/officeDocument/2006/customXml" ds:itemID="{A71602A3-7061-4537-8EDC-7EBAFA7F6528}">
  <ds:schemaRefs>
    <ds:schemaRef ds:uri="http://schemas.openxmlformats.org/officeDocument/2006/bibliography"/>
  </ds:schemaRefs>
</ds:datastoreItem>
</file>

<file path=customXml/itemProps27.xml><?xml version="1.0" encoding="utf-8"?>
<ds:datastoreItem xmlns:ds="http://schemas.openxmlformats.org/officeDocument/2006/customXml" ds:itemID="{C38ED451-A5E8-41DF-AA2E-33D1DD46820F}">
  <ds:schemaRefs>
    <ds:schemaRef ds:uri="http://schemas.openxmlformats.org/officeDocument/2006/bibliography"/>
  </ds:schemaRefs>
</ds:datastoreItem>
</file>

<file path=customXml/itemProps28.xml><?xml version="1.0" encoding="utf-8"?>
<ds:datastoreItem xmlns:ds="http://schemas.openxmlformats.org/officeDocument/2006/customXml" ds:itemID="{D6C4BC15-D11D-4048-B8CA-9F4E8F1C2A33}">
  <ds:schemaRefs>
    <ds:schemaRef ds:uri="http://schemas.openxmlformats.org/officeDocument/2006/bibliography"/>
  </ds:schemaRefs>
</ds:datastoreItem>
</file>

<file path=customXml/itemProps29.xml><?xml version="1.0" encoding="utf-8"?>
<ds:datastoreItem xmlns:ds="http://schemas.openxmlformats.org/officeDocument/2006/customXml" ds:itemID="{91E9ED55-E5B2-43D0-AD51-A1CBB1BBF18A}">
  <ds:schemaRefs>
    <ds:schemaRef ds:uri="http://schemas.openxmlformats.org/officeDocument/2006/bibliography"/>
  </ds:schemaRefs>
</ds:datastoreItem>
</file>

<file path=customXml/itemProps3.xml><?xml version="1.0" encoding="utf-8"?>
<ds:datastoreItem xmlns:ds="http://schemas.openxmlformats.org/officeDocument/2006/customXml" ds:itemID="{4AD44984-1ACA-487E-9FFC-66CBB5121857}">
  <ds:schemaRefs>
    <ds:schemaRef ds:uri="http://schemas.openxmlformats.org/officeDocument/2006/bibliography"/>
  </ds:schemaRefs>
</ds:datastoreItem>
</file>

<file path=customXml/itemProps30.xml><?xml version="1.0" encoding="utf-8"?>
<ds:datastoreItem xmlns:ds="http://schemas.openxmlformats.org/officeDocument/2006/customXml" ds:itemID="{AE6E2EA8-6333-4155-8621-21B84269AAC4}">
  <ds:schemaRefs>
    <ds:schemaRef ds:uri="http://schemas.openxmlformats.org/officeDocument/2006/bibliography"/>
  </ds:schemaRefs>
</ds:datastoreItem>
</file>

<file path=customXml/itemProps31.xml><?xml version="1.0" encoding="utf-8"?>
<ds:datastoreItem xmlns:ds="http://schemas.openxmlformats.org/officeDocument/2006/customXml" ds:itemID="{5E739945-F469-4788-A425-79F800A4D70D}">
  <ds:schemaRefs>
    <ds:schemaRef ds:uri="http://schemas.openxmlformats.org/officeDocument/2006/bibliography"/>
  </ds:schemaRefs>
</ds:datastoreItem>
</file>

<file path=customXml/itemProps32.xml><?xml version="1.0" encoding="utf-8"?>
<ds:datastoreItem xmlns:ds="http://schemas.openxmlformats.org/officeDocument/2006/customXml" ds:itemID="{4902E256-3332-442C-9783-3496F79C6821}">
  <ds:schemaRefs>
    <ds:schemaRef ds:uri="http://schemas.openxmlformats.org/officeDocument/2006/bibliography"/>
  </ds:schemaRefs>
</ds:datastoreItem>
</file>

<file path=customXml/itemProps33.xml><?xml version="1.0" encoding="utf-8"?>
<ds:datastoreItem xmlns:ds="http://schemas.openxmlformats.org/officeDocument/2006/customXml" ds:itemID="{C9BC4695-83BE-4A95-A6AB-BE713483ECCC}">
  <ds:schemaRefs>
    <ds:schemaRef ds:uri="http://schemas.openxmlformats.org/officeDocument/2006/bibliography"/>
  </ds:schemaRefs>
</ds:datastoreItem>
</file>

<file path=customXml/itemProps34.xml><?xml version="1.0" encoding="utf-8"?>
<ds:datastoreItem xmlns:ds="http://schemas.openxmlformats.org/officeDocument/2006/customXml" ds:itemID="{13C5988B-39DE-46AC-A54C-54862C003AF2}">
  <ds:schemaRefs>
    <ds:schemaRef ds:uri="http://schemas.openxmlformats.org/officeDocument/2006/bibliography"/>
  </ds:schemaRefs>
</ds:datastoreItem>
</file>

<file path=customXml/itemProps35.xml><?xml version="1.0" encoding="utf-8"?>
<ds:datastoreItem xmlns:ds="http://schemas.openxmlformats.org/officeDocument/2006/customXml" ds:itemID="{60B5C345-ABFA-4899-BFDB-2BD45E249D0A}">
  <ds:schemaRefs>
    <ds:schemaRef ds:uri="http://schemas.openxmlformats.org/officeDocument/2006/bibliography"/>
  </ds:schemaRefs>
</ds:datastoreItem>
</file>

<file path=customXml/itemProps36.xml><?xml version="1.0" encoding="utf-8"?>
<ds:datastoreItem xmlns:ds="http://schemas.openxmlformats.org/officeDocument/2006/customXml" ds:itemID="{1988D122-EADA-4948-BEDA-55C0BCD70DC3}">
  <ds:schemaRefs>
    <ds:schemaRef ds:uri="http://schemas.openxmlformats.org/officeDocument/2006/bibliography"/>
  </ds:schemaRefs>
</ds:datastoreItem>
</file>

<file path=customXml/itemProps37.xml><?xml version="1.0" encoding="utf-8"?>
<ds:datastoreItem xmlns:ds="http://schemas.openxmlformats.org/officeDocument/2006/customXml" ds:itemID="{C07D7F3E-2B37-4B5A-849C-BDEAD664D43D}">
  <ds:schemaRefs>
    <ds:schemaRef ds:uri="http://schemas.openxmlformats.org/officeDocument/2006/bibliography"/>
  </ds:schemaRefs>
</ds:datastoreItem>
</file>

<file path=customXml/itemProps38.xml><?xml version="1.0" encoding="utf-8"?>
<ds:datastoreItem xmlns:ds="http://schemas.openxmlformats.org/officeDocument/2006/customXml" ds:itemID="{3CB8C6C6-610D-43ED-BAD5-F40107795580}">
  <ds:schemaRefs>
    <ds:schemaRef ds:uri="http://schemas.openxmlformats.org/officeDocument/2006/bibliography"/>
  </ds:schemaRefs>
</ds:datastoreItem>
</file>

<file path=customXml/itemProps39.xml><?xml version="1.0" encoding="utf-8"?>
<ds:datastoreItem xmlns:ds="http://schemas.openxmlformats.org/officeDocument/2006/customXml" ds:itemID="{C369C690-083E-4961-9265-A50ED7A268EA}">
  <ds:schemaRefs>
    <ds:schemaRef ds:uri="http://schemas.openxmlformats.org/officeDocument/2006/bibliography"/>
  </ds:schemaRefs>
</ds:datastoreItem>
</file>

<file path=customXml/itemProps4.xml><?xml version="1.0" encoding="utf-8"?>
<ds:datastoreItem xmlns:ds="http://schemas.openxmlformats.org/officeDocument/2006/customXml" ds:itemID="{E4DF14F8-1038-4CD0-B3E9-632F12FF95F0}">
  <ds:schemaRefs>
    <ds:schemaRef ds:uri="http://schemas.openxmlformats.org/officeDocument/2006/bibliography"/>
  </ds:schemaRefs>
</ds:datastoreItem>
</file>

<file path=customXml/itemProps5.xml><?xml version="1.0" encoding="utf-8"?>
<ds:datastoreItem xmlns:ds="http://schemas.openxmlformats.org/officeDocument/2006/customXml" ds:itemID="{EB1482E5-9DE1-4266-8713-ABCBC22E8E4A}">
  <ds:schemaRefs>
    <ds:schemaRef ds:uri="http://schemas.openxmlformats.org/officeDocument/2006/bibliography"/>
  </ds:schemaRefs>
</ds:datastoreItem>
</file>

<file path=customXml/itemProps6.xml><?xml version="1.0" encoding="utf-8"?>
<ds:datastoreItem xmlns:ds="http://schemas.openxmlformats.org/officeDocument/2006/customXml" ds:itemID="{DDE6DC08-A74F-4CCF-91C9-F9178050C052}">
  <ds:schemaRefs>
    <ds:schemaRef ds:uri="http://schemas.openxmlformats.org/officeDocument/2006/bibliography"/>
  </ds:schemaRefs>
</ds:datastoreItem>
</file>

<file path=customXml/itemProps7.xml><?xml version="1.0" encoding="utf-8"?>
<ds:datastoreItem xmlns:ds="http://schemas.openxmlformats.org/officeDocument/2006/customXml" ds:itemID="{D29F7130-FE1F-4DF1-9917-8C8CA123F0CF}">
  <ds:schemaRefs>
    <ds:schemaRef ds:uri="http://schemas.openxmlformats.org/officeDocument/2006/bibliography"/>
  </ds:schemaRefs>
</ds:datastoreItem>
</file>

<file path=customXml/itemProps8.xml><?xml version="1.0" encoding="utf-8"?>
<ds:datastoreItem xmlns:ds="http://schemas.openxmlformats.org/officeDocument/2006/customXml" ds:itemID="{B951CD10-470B-468D-B38E-35706BF188C2}">
  <ds:schemaRefs>
    <ds:schemaRef ds:uri="http://schemas.openxmlformats.org/officeDocument/2006/bibliography"/>
  </ds:schemaRefs>
</ds:datastoreItem>
</file>

<file path=customXml/itemProps9.xml><?xml version="1.0" encoding="utf-8"?>
<ds:datastoreItem xmlns:ds="http://schemas.openxmlformats.org/officeDocument/2006/customXml" ds:itemID="{CAD1DBF3-7468-49EF-967B-D7D0633079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4033</Words>
  <Characters>25409</Characters>
  <Application>Microsoft Office Word</Application>
  <DocSecurity>0</DocSecurity>
  <Lines>211</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Projektplan</vt:lpstr>
      <vt:lpstr>Projektplan</vt:lpstr>
    </vt:vector>
  </TitlesOfParts>
  <Company>SE2 Projekt MRT</Company>
  <LinksUpToDate>false</LinksUpToDate>
  <CharactersWithSpaces>29384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Projektplan</dc:title>
  <dc:creator>schefe</dc:creator>
  <cp:lastModifiedBy>digi</cp:lastModifiedBy>
  <cp:revision>286</cp:revision>
  <dcterms:created xsi:type="dcterms:W3CDTF">2011-03-03T15:43:00Z</dcterms:created>
  <dcterms:modified xsi:type="dcterms:W3CDTF">2011-03-08T12:57:00Z</dcterms:modified>
</cp:coreProperties>
</file>